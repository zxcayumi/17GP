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20404332" w14:textId="77777777" w:rsidR="00C86114" w:rsidRDefault="008750F8">
      <w:pPr>
        <w:pStyle w:val="af2"/>
        <w:spacing w:before="156"/>
      </w:pPr>
      <w:r>
        <w:rPr>
          <w:rFonts w:hint="eastAsia"/>
        </w:rPr>
        <w:t>山东女子学院本科毕业设计开题报告</w:t>
      </w:r>
    </w:p>
    <w:tbl>
      <w:tblPr>
        <w:tblW w:w="9214"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A0" w:firstRow="1" w:lastRow="0" w:firstColumn="1" w:lastColumn="0" w:noHBand="0" w:noVBand="1"/>
      </w:tblPr>
      <w:tblGrid>
        <w:gridCol w:w="2095"/>
        <w:gridCol w:w="2452"/>
        <w:gridCol w:w="2273"/>
        <w:gridCol w:w="2394"/>
      </w:tblGrid>
      <w:tr w:rsidR="00C86114" w14:paraId="418E0B13" w14:textId="77777777">
        <w:trPr>
          <w:trHeight w:val="210"/>
          <w:jc w:val="center"/>
        </w:trPr>
        <w:tc>
          <w:tcPr>
            <w:tcW w:w="2095" w:type="dxa"/>
          </w:tcPr>
          <w:p w14:paraId="5C5EA6C2" w14:textId="77777777" w:rsidR="00C86114" w:rsidRDefault="008750F8">
            <w:pPr>
              <w:jc w:val="center"/>
              <w:rPr>
                <w:sz w:val="28"/>
                <w:szCs w:val="28"/>
              </w:rPr>
            </w:pPr>
            <w:r>
              <w:rPr>
                <w:rFonts w:hint="eastAsia"/>
                <w:sz w:val="28"/>
                <w:szCs w:val="28"/>
              </w:rPr>
              <w:t>学院名称</w:t>
            </w:r>
          </w:p>
        </w:tc>
        <w:tc>
          <w:tcPr>
            <w:tcW w:w="2452" w:type="dxa"/>
            <w:vAlign w:val="center"/>
          </w:tcPr>
          <w:p w14:paraId="36305943" w14:textId="77777777" w:rsidR="00C86114" w:rsidRDefault="008750F8">
            <w:pPr>
              <w:adjustRightInd w:val="0"/>
              <w:snapToGrid w:val="0"/>
              <w:jc w:val="center"/>
              <w:rPr>
                <w:sz w:val="28"/>
              </w:rPr>
            </w:pPr>
            <w:r>
              <w:rPr>
                <w:rFonts w:hint="eastAsia"/>
                <w:sz w:val="28"/>
              </w:rPr>
              <w:t>数据科学与计算机学院</w:t>
            </w:r>
          </w:p>
        </w:tc>
        <w:tc>
          <w:tcPr>
            <w:tcW w:w="2273" w:type="dxa"/>
          </w:tcPr>
          <w:p w14:paraId="77DD31AF" w14:textId="77777777" w:rsidR="00C86114" w:rsidRDefault="008750F8">
            <w:pPr>
              <w:jc w:val="center"/>
              <w:rPr>
                <w:sz w:val="28"/>
                <w:szCs w:val="28"/>
              </w:rPr>
            </w:pPr>
            <w:r>
              <w:rPr>
                <w:rFonts w:hint="eastAsia"/>
                <w:sz w:val="28"/>
                <w:szCs w:val="28"/>
              </w:rPr>
              <w:t>年级</w:t>
            </w:r>
            <w:r>
              <w:rPr>
                <w:sz w:val="28"/>
                <w:szCs w:val="28"/>
              </w:rPr>
              <w:t>专业班级</w:t>
            </w:r>
          </w:p>
        </w:tc>
        <w:tc>
          <w:tcPr>
            <w:tcW w:w="2394" w:type="dxa"/>
            <w:vAlign w:val="center"/>
          </w:tcPr>
          <w:p w14:paraId="7BC7F850" w14:textId="1EEF3A13" w:rsidR="00C86114" w:rsidRDefault="0086774D">
            <w:pPr>
              <w:jc w:val="center"/>
              <w:rPr>
                <w:sz w:val="24"/>
              </w:rPr>
            </w:pPr>
            <w:r>
              <w:rPr>
                <w:sz w:val="24"/>
              </w:rPr>
              <w:t>2017</w:t>
            </w:r>
            <w:r>
              <w:rPr>
                <w:rFonts w:hint="eastAsia"/>
                <w:sz w:val="24"/>
              </w:rPr>
              <w:t>级计算机科学与技术</w:t>
            </w:r>
          </w:p>
        </w:tc>
      </w:tr>
      <w:tr w:rsidR="00C86114" w14:paraId="2FC0AD44" w14:textId="77777777">
        <w:trPr>
          <w:trHeight w:val="210"/>
          <w:jc w:val="center"/>
        </w:trPr>
        <w:tc>
          <w:tcPr>
            <w:tcW w:w="2095" w:type="dxa"/>
          </w:tcPr>
          <w:p w14:paraId="014BB50B" w14:textId="77777777" w:rsidR="00C86114" w:rsidRDefault="008750F8">
            <w:pPr>
              <w:jc w:val="center"/>
              <w:rPr>
                <w:sz w:val="28"/>
                <w:szCs w:val="28"/>
              </w:rPr>
            </w:pPr>
            <w:r>
              <w:rPr>
                <w:rFonts w:hint="eastAsia"/>
                <w:sz w:val="28"/>
                <w:szCs w:val="28"/>
              </w:rPr>
              <w:t>学生</w:t>
            </w:r>
            <w:r>
              <w:rPr>
                <w:sz w:val="28"/>
                <w:szCs w:val="28"/>
              </w:rPr>
              <w:t>学号</w:t>
            </w:r>
          </w:p>
        </w:tc>
        <w:tc>
          <w:tcPr>
            <w:tcW w:w="2452" w:type="dxa"/>
            <w:vAlign w:val="center"/>
          </w:tcPr>
          <w:p w14:paraId="506D1201" w14:textId="4AD34962" w:rsidR="00C86114" w:rsidRDefault="00AC2C8D">
            <w:pPr>
              <w:jc w:val="center"/>
              <w:rPr>
                <w:sz w:val="28"/>
              </w:rPr>
            </w:pPr>
            <w:r>
              <w:rPr>
                <w:sz w:val="28"/>
                <w:szCs w:val="28"/>
              </w:rPr>
              <w:t>170507140130</w:t>
            </w:r>
          </w:p>
        </w:tc>
        <w:tc>
          <w:tcPr>
            <w:tcW w:w="2273" w:type="dxa"/>
          </w:tcPr>
          <w:p w14:paraId="0358943F" w14:textId="77777777" w:rsidR="00C86114" w:rsidRDefault="008750F8">
            <w:pPr>
              <w:jc w:val="center"/>
              <w:rPr>
                <w:sz w:val="28"/>
                <w:szCs w:val="28"/>
              </w:rPr>
            </w:pPr>
            <w:r>
              <w:rPr>
                <w:rFonts w:hint="eastAsia"/>
                <w:sz w:val="28"/>
                <w:szCs w:val="28"/>
              </w:rPr>
              <w:t>学生</w:t>
            </w:r>
            <w:r>
              <w:rPr>
                <w:sz w:val="28"/>
                <w:szCs w:val="28"/>
              </w:rPr>
              <w:t>姓名</w:t>
            </w:r>
          </w:p>
        </w:tc>
        <w:tc>
          <w:tcPr>
            <w:tcW w:w="2394" w:type="dxa"/>
            <w:vAlign w:val="center"/>
          </w:tcPr>
          <w:p w14:paraId="783BF8B2" w14:textId="23DD0010" w:rsidR="00C86114" w:rsidRDefault="00AC2C8D">
            <w:pPr>
              <w:jc w:val="center"/>
              <w:rPr>
                <w:sz w:val="28"/>
              </w:rPr>
            </w:pPr>
            <w:r>
              <w:rPr>
                <w:rFonts w:hint="eastAsia"/>
                <w:sz w:val="28"/>
              </w:rPr>
              <w:t>孙传强</w:t>
            </w:r>
          </w:p>
        </w:tc>
      </w:tr>
      <w:tr w:rsidR="00C86114" w14:paraId="3A74EB00" w14:textId="77777777">
        <w:trPr>
          <w:trHeight w:val="210"/>
          <w:jc w:val="center"/>
        </w:trPr>
        <w:tc>
          <w:tcPr>
            <w:tcW w:w="2095" w:type="dxa"/>
          </w:tcPr>
          <w:p w14:paraId="0DC3D310" w14:textId="77777777" w:rsidR="00C86114" w:rsidRDefault="008750F8">
            <w:pPr>
              <w:jc w:val="center"/>
              <w:rPr>
                <w:sz w:val="28"/>
                <w:szCs w:val="28"/>
              </w:rPr>
            </w:pPr>
            <w:r>
              <w:rPr>
                <w:rFonts w:hint="eastAsia"/>
                <w:sz w:val="28"/>
                <w:szCs w:val="28"/>
              </w:rPr>
              <w:t>指导</w:t>
            </w:r>
            <w:r>
              <w:rPr>
                <w:sz w:val="28"/>
                <w:szCs w:val="28"/>
              </w:rPr>
              <w:t>教师工号</w:t>
            </w:r>
          </w:p>
        </w:tc>
        <w:tc>
          <w:tcPr>
            <w:tcW w:w="2452" w:type="dxa"/>
            <w:vAlign w:val="center"/>
          </w:tcPr>
          <w:p w14:paraId="2C84B99F" w14:textId="77777777" w:rsidR="00C86114" w:rsidRDefault="008750F8">
            <w:pPr>
              <w:jc w:val="center"/>
              <w:rPr>
                <w:sz w:val="28"/>
              </w:rPr>
            </w:pPr>
            <w:r>
              <w:rPr>
                <w:rFonts w:ascii="宋体" w:hAnsi="宋体" w:hint="eastAsia"/>
                <w:sz w:val="28"/>
                <w:szCs w:val="28"/>
              </w:rPr>
              <w:t>34052</w:t>
            </w:r>
          </w:p>
        </w:tc>
        <w:tc>
          <w:tcPr>
            <w:tcW w:w="2273" w:type="dxa"/>
          </w:tcPr>
          <w:p w14:paraId="7AD1D410" w14:textId="77777777" w:rsidR="00C86114" w:rsidRDefault="008750F8">
            <w:pPr>
              <w:jc w:val="center"/>
              <w:rPr>
                <w:sz w:val="28"/>
                <w:szCs w:val="28"/>
              </w:rPr>
            </w:pPr>
            <w:r>
              <w:rPr>
                <w:rFonts w:hint="eastAsia"/>
                <w:sz w:val="28"/>
                <w:szCs w:val="28"/>
              </w:rPr>
              <w:t>指导</w:t>
            </w:r>
            <w:r>
              <w:rPr>
                <w:sz w:val="28"/>
                <w:szCs w:val="28"/>
              </w:rPr>
              <w:t>教师姓名</w:t>
            </w:r>
          </w:p>
        </w:tc>
        <w:tc>
          <w:tcPr>
            <w:tcW w:w="2394" w:type="dxa"/>
            <w:vAlign w:val="center"/>
          </w:tcPr>
          <w:p w14:paraId="5EC158B4" w14:textId="77777777" w:rsidR="00C86114" w:rsidRDefault="008750F8">
            <w:pPr>
              <w:jc w:val="center"/>
              <w:rPr>
                <w:sz w:val="28"/>
              </w:rPr>
            </w:pPr>
            <w:r>
              <w:rPr>
                <w:rFonts w:hint="eastAsia"/>
                <w:sz w:val="28"/>
              </w:rPr>
              <w:t>赵学臣</w:t>
            </w:r>
          </w:p>
        </w:tc>
      </w:tr>
      <w:tr w:rsidR="00C86114" w14:paraId="754121B9" w14:textId="77777777">
        <w:trPr>
          <w:trHeight w:val="554"/>
          <w:jc w:val="center"/>
        </w:trPr>
        <w:tc>
          <w:tcPr>
            <w:tcW w:w="2095" w:type="dxa"/>
          </w:tcPr>
          <w:p w14:paraId="32683146" w14:textId="77777777" w:rsidR="00C86114" w:rsidRDefault="008750F8">
            <w:pPr>
              <w:jc w:val="center"/>
              <w:rPr>
                <w:sz w:val="28"/>
                <w:szCs w:val="28"/>
              </w:rPr>
            </w:pPr>
            <w:r>
              <w:rPr>
                <w:rFonts w:ascii="宋体" w:hAnsi="宋体" w:hint="eastAsia"/>
                <w:sz w:val="28"/>
                <w:szCs w:val="28"/>
              </w:rPr>
              <w:t>任务书题目</w:t>
            </w:r>
          </w:p>
        </w:tc>
        <w:tc>
          <w:tcPr>
            <w:tcW w:w="7119" w:type="dxa"/>
            <w:gridSpan w:val="3"/>
            <w:vAlign w:val="center"/>
          </w:tcPr>
          <w:p w14:paraId="62370ED6" w14:textId="0C997134" w:rsidR="00C86114" w:rsidRDefault="00AC2C8D">
            <w:pPr>
              <w:rPr>
                <w:sz w:val="28"/>
              </w:rPr>
            </w:pPr>
            <w:r>
              <w:rPr>
                <w:rFonts w:hint="eastAsia"/>
                <w:sz w:val="28"/>
                <w:szCs w:val="28"/>
              </w:rPr>
              <w:t>基于</w:t>
            </w:r>
            <w:r>
              <w:rPr>
                <w:rFonts w:hint="eastAsia"/>
                <w:sz w:val="28"/>
                <w:szCs w:val="28"/>
              </w:rPr>
              <w:t>.</w:t>
            </w:r>
            <w:r>
              <w:rPr>
                <w:sz w:val="28"/>
                <w:szCs w:val="28"/>
              </w:rPr>
              <w:t>net</w:t>
            </w:r>
            <w:r>
              <w:rPr>
                <w:rFonts w:hint="eastAsia"/>
                <w:sz w:val="28"/>
                <w:szCs w:val="28"/>
              </w:rPr>
              <w:t>的自助终端设备管控系统的设计与实现</w:t>
            </w:r>
          </w:p>
        </w:tc>
      </w:tr>
      <w:tr w:rsidR="00C86114" w14:paraId="3A62F25E" w14:textId="77777777">
        <w:trPr>
          <w:trHeight w:val="465"/>
          <w:jc w:val="center"/>
        </w:trPr>
        <w:tc>
          <w:tcPr>
            <w:tcW w:w="2095" w:type="dxa"/>
          </w:tcPr>
          <w:p w14:paraId="5EB7AB52" w14:textId="77777777" w:rsidR="00C86114" w:rsidRDefault="008750F8">
            <w:pPr>
              <w:jc w:val="center"/>
              <w:rPr>
                <w:rFonts w:ascii="宋体"/>
                <w:sz w:val="28"/>
                <w:szCs w:val="28"/>
              </w:rPr>
            </w:pPr>
            <w:r>
              <w:rPr>
                <w:rFonts w:ascii="宋体" w:hAnsi="宋体" w:hint="eastAsia"/>
                <w:sz w:val="28"/>
                <w:szCs w:val="28"/>
              </w:rPr>
              <w:t>最终题目</w:t>
            </w:r>
          </w:p>
        </w:tc>
        <w:tc>
          <w:tcPr>
            <w:tcW w:w="7119" w:type="dxa"/>
            <w:gridSpan w:val="3"/>
            <w:vAlign w:val="center"/>
          </w:tcPr>
          <w:p w14:paraId="47343F08" w14:textId="2D75E56C" w:rsidR="00C86114" w:rsidRDefault="00AC2C8D">
            <w:pPr>
              <w:rPr>
                <w:rFonts w:ascii="宋体"/>
                <w:sz w:val="28"/>
              </w:rPr>
            </w:pPr>
            <w:r>
              <w:rPr>
                <w:rFonts w:hint="eastAsia"/>
                <w:sz w:val="28"/>
                <w:szCs w:val="28"/>
              </w:rPr>
              <w:t>基于</w:t>
            </w:r>
            <w:r>
              <w:rPr>
                <w:rFonts w:hint="eastAsia"/>
                <w:sz w:val="28"/>
                <w:szCs w:val="28"/>
              </w:rPr>
              <w:t>.</w:t>
            </w:r>
            <w:r>
              <w:rPr>
                <w:sz w:val="28"/>
                <w:szCs w:val="28"/>
              </w:rPr>
              <w:t>net</w:t>
            </w:r>
            <w:r>
              <w:rPr>
                <w:rFonts w:hint="eastAsia"/>
                <w:sz w:val="28"/>
                <w:szCs w:val="28"/>
              </w:rPr>
              <w:t>的自助终端设备管控系统的设计与实现</w:t>
            </w:r>
          </w:p>
        </w:tc>
      </w:tr>
      <w:tr w:rsidR="00C86114" w14:paraId="0F8DD139" w14:textId="77777777">
        <w:trPr>
          <w:trHeight w:val="2532"/>
          <w:jc w:val="center"/>
        </w:trPr>
        <w:tc>
          <w:tcPr>
            <w:tcW w:w="9214" w:type="dxa"/>
            <w:gridSpan w:val="4"/>
          </w:tcPr>
          <w:p w14:paraId="00F8DF89" w14:textId="77777777" w:rsidR="00C86114" w:rsidRDefault="008750F8">
            <w:pPr>
              <w:rPr>
                <w:b/>
                <w:sz w:val="28"/>
                <w:szCs w:val="28"/>
              </w:rPr>
            </w:pPr>
            <w:r>
              <w:rPr>
                <w:rFonts w:hint="eastAsia"/>
                <w:b/>
                <w:sz w:val="28"/>
                <w:szCs w:val="28"/>
              </w:rPr>
              <w:t>本课题的总体设计目标：</w:t>
            </w:r>
          </w:p>
          <w:p w14:paraId="570955BA" w14:textId="698ACC1D" w:rsidR="00E62C73" w:rsidRDefault="00E62C73">
            <w:pPr>
              <w:spacing w:line="360" w:lineRule="auto"/>
              <w:ind w:rightChars="-15" w:right="-31" w:firstLineChars="200" w:firstLine="480"/>
              <w:textAlignment w:val="baseline"/>
              <w:rPr>
                <w:rFonts w:ascii="宋体" w:hAnsi="宋体"/>
                <w:sz w:val="24"/>
              </w:rPr>
            </w:pPr>
            <w:r>
              <w:rPr>
                <w:rFonts w:ascii="宋体" w:hAnsi="宋体" w:hint="eastAsia"/>
                <w:sz w:val="24"/>
              </w:rPr>
              <w:t>为方便自助终端管理人员对</w:t>
            </w:r>
            <w:r w:rsidR="005F0741">
              <w:rPr>
                <w:rFonts w:ascii="宋体" w:hAnsi="宋体" w:hint="eastAsia"/>
                <w:sz w:val="24"/>
              </w:rPr>
              <w:t>各种型号的</w:t>
            </w:r>
            <w:r w:rsidR="00640AD6">
              <w:rPr>
                <w:rFonts w:ascii="宋体" w:hAnsi="宋体" w:hint="eastAsia"/>
                <w:sz w:val="24"/>
              </w:rPr>
              <w:t>终端</w:t>
            </w:r>
            <w:r>
              <w:rPr>
                <w:rFonts w:ascii="宋体" w:hAnsi="宋体" w:hint="eastAsia"/>
                <w:sz w:val="24"/>
              </w:rPr>
              <w:t>设备软件及硬件的集中</w:t>
            </w:r>
            <w:r w:rsidR="001044E9">
              <w:rPr>
                <w:rFonts w:ascii="宋体" w:hAnsi="宋体" w:hint="eastAsia"/>
                <w:sz w:val="24"/>
              </w:rPr>
              <w:t>远程实时</w:t>
            </w:r>
            <w:r>
              <w:rPr>
                <w:rFonts w:ascii="宋体" w:hAnsi="宋体" w:hint="eastAsia"/>
                <w:sz w:val="24"/>
              </w:rPr>
              <w:t>管控，</w:t>
            </w:r>
            <w:r w:rsidR="00F8217E">
              <w:rPr>
                <w:rFonts w:ascii="宋体" w:hAnsi="宋体" w:hint="eastAsia"/>
                <w:sz w:val="24"/>
              </w:rPr>
              <w:t>使</w:t>
            </w:r>
            <w:r w:rsidR="00640AD6">
              <w:rPr>
                <w:rFonts w:ascii="宋体" w:hAnsi="宋体" w:hint="eastAsia"/>
                <w:sz w:val="24"/>
              </w:rPr>
              <w:t>自助</w:t>
            </w:r>
            <w:r w:rsidR="00F8217E">
              <w:rPr>
                <w:rFonts w:ascii="宋体" w:hAnsi="宋体" w:hint="eastAsia"/>
                <w:sz w:val="24"/>
              </w:rPr>
              <w:t>终端设备管理人员</w:t>
            </w:r>
            <w:r w:rsidR="00640AD6">
              <w:rPr>
                <w:rFonts w:ascii="宋体" w:hAnsi="宋体" w:hint="eastAsia"/>
                <w:sz w:val="24"/>
              </w:rPr>
              <w:t>能够及时有效的</w:t>
            </w:r>
            <w:r w:rsidR="00CF5C24">
              <w:rPr>
                <w:rFonts w:ascii="宋体" w:hAnsi="宋体" w:hint="eastAsia"/>
                <w:sz w:val="24"/>
              </w:rPr>
              <w:t>对系统软件进行升级和</w:t>
            </w:r>
            <w:r w:rsidR="001044E9">
              <w:rPr>
                <w:rFonts w:ascii="宋体" w:hAnsi="宋体" w:hint="eastAsia"/>
                <w:sz w:val="24"/>
              </w:rPr>
              <w:t>各种</w:t>
            </w:r>
            <w:r w:rsidR="00CF5C24">
              <w:rPr>
                <w:rFonts w:ascii="宋体" w:hAnsi="宋体" w:hint="eastAsia"/>
                <w:sz w:val="24"/>
              </w:rPr>
              <w:t>硬件设备</w:t>
            </w:r>
            <w:r w:rsidR="001044E9">
              <w:rPr>
                <w:rFonts w:ascii="宋体" w:hAnsi="宋体" w:hint="eastAsia"/>
                <w:sz w:val="24"/>
              </w:rPr>
              <w:t>的</w:t>
            </w:r>
            <w:r w:rsidR="0025686D">
              <w:rPr>
                <w:rFonts w:ascii="宋体" w:hAnsi="宋体" w:hint="eastAsia"/>
                <w:sz w:val="24"/>
              </w:rPr>
              <w:t>可插拔是应用</w:t>
            </w:r>
            <w:r w:rsidR="00CF5C24">
              <w:rPr>
                <w:rFonts w:ascii="宋体" w:hAnsi="宋体" w:hint="eastAsia"/>
                <w:sz w:val="24"/>
              </w:rPr>
              <w:t>，因此开发基于.net的自助终端设备管控系统。</w:t>
            </w:r>
          </w:p>
          <w:p w14:paraId="4745196E" w14:textId="6044C84C"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本课题主要</w:t>
            </w:r>
            <w:r>
              <w:rPr>
                <w:rFonts w:ascii="宋体" w:hAnsi="宋体"/>
                <w:sz w:val="24"/>
              </w:rPr>
              <w:t>采用</w:t>
            </w:r>
            <w:r>
              <w:rPr>
                <w:sz w:val="24"/>
              </w:rPr>
              <w:t>C#</w:t>
            </w:r>
            <w:r>
              <w:rPr>
                <w:rFonts w:ascii="宋体" w:hAnsi="宋体"/>
                <w:sz w:val="24"/>
              </w:rPr>
              <w:t>语言、运用</w:t>
            </w:r>
            <w:r w:rsidR="00CF5C24" w:rsidRPr="00CF5C24">
              <w:rPr>
                <w:sz w:val="24"/>
              </w:rPr>
              <w:t>ASP.NET Core SignalR</w:t>
            </w:r>
            <w:r>
              <w:rPr>
                <w:rFonts w:ascii="宋体" w:hAnsi="宋体"/>
                <w:sz w:val="24"/>
              </w:rPr>
              <w:t>实现</w:t>
            </w:r>
            <w:r w:rsidR="00CF5C24" w:rsidRPr="00CF5C24">
              <w:rPr>
                <w:rFonts w:ascii="宋体" w:hAnsi="宋体" w:hint="eastAsia"/>
                <w:sz w:val="24"/>
              </w:rPr>
              <w:t>自助终端设备管控系统</w:t>
            </w:r>
            <w:r>
              <w:rPr>
                <w:rFonts w:ascii="宋体" w:hAnsi="宋体" w:hint="eastAsia"/>
                <w:sz w:val="24"/>
              </w:rPr>
              <w:t>。</w:t>
            </w:r>
            <w:r w:rsidR="004E2B70">
              <w:rPr>
                <w:rFonts w:ascii="宋体" w:hAnsi="宋体" w:hint="eastAsia"/>
                <w:sz w:val="24"/>
              </w:rPr>
              <w:t>该系统通过控制中心web网站管理系统实现对终端设备</w:t>
            </w:r>
            <w:r w:rsidR="001044E9">
              <w:rPr>
                <w:rFonts w:ascii="宋体" w:hAnsi="宋体" w:hint="eastAsia"/>
                <w:sz w:val="24"/>
              </w:rPr>
              <w:t>端软件及硬件的远程实时控制</w:t>
            </w:r>
            <w:r w:rsidR="004E2B70">
              <w:rPr>
                <w:rFonts w:ascii="宋体" w:hAnsi="宋体" w:hint="eastAsia"/>
                <w:sz w:val="24"/>
              </w:rPr>
              <w:t>，</w:t>
            </w:r>
            <w:r w:rsidR="001044E9">
              <w:rPr>
                <w:rFonts w:ascii="宋体" w:hAnsi="宋体" w:hint="eastAsia"/>
                <w:sz w:val="24"/>
              </w:rPr>
              <w:t>便于系统的软硬件管理、调试。</w:t>
            </w:r>
            <w:r w:rsidR="005F0741">
              <w:rPr>
                <w:rFonts w:ascii="宋体" w:hAnsi="宋体" w:hint="eastAsia"/>
                <w:sz w:val="24"/>
              </w:rPr>
              <w:t>基本功能包括软件管理和硬件管理两个部分</w:t>
            </w:r>
            <w:r w:rsidR="004E2B70">
              <w:rPr>
                <w:rFonts w:ascii="宋体" w:hAnsi="宋体" w:hint="eastAsia"/>
                <w:sz w:val="24"/>
              </w:rPr>
              <w:t>。</w:t>
            </w:r>
            <w:r w:rsidR="0059283B">
              <w:rPr>
                <w:rFonts w:ascii="宋体" w:hAnsi="宋体" w:hint="eastAsia"/>
                <w:sz w:val="24"/>
              </w:rPr>
              <w:t>方便了管理人员对各个终端设备的管控，很大程度上减少了工作时间提高了工作效率。</w:t>
            </w:r>
          </w:p>
          <w:p w14:paraId="40ED6003" w14:textId="77777777" w:rsidR="00C86114" w:rsidRDefault="008750F8">
            <w:pPr>
              <w:spacing w:line="360" w:lineRule="auto"/>
              <w:ind w:rightChars="-15" w:right="-31"/>
              <w:textAlignment w:val="baseline"/>
              <w:rPr>
                <w:b/>
                <w:sz w:val="28"/>
                <w:szCs w:val="28"/>
              </w:rPr>
            </w:pPr>
            <w:r>
              <w:rPr>
                <w:rFonts w:hint="eastAsia"/>
                <w:b/>
                <w:sz w:val="28"/>
                <w:szCs w:val="28"/>
              </w:rPr>
              <w:t>本课题的设计思路：</w:t>
            </w:r>
          </w:p>
          <w:p w14:paraId="6D891EC4" w14:textId="77777777"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本课题采用软件模型中的瀑布模型。</w:t>
            </w:r>
          </w:p>
          <w:p w14:paraId="406E3093" w14:textId="77777777" w:rsidR="00C86114" w:rsidRDefault="008750F8">
            <w:pPr>
              <w:spacing w:line="360" w:lineRule="auto"/>
              <w:ind w:firstLineChars="200" w:firstLine="420"/>
            </w:pPr>
            <w:r>
              <w:object w:dxaOrig="7842" w:dyaOrig="3279" w14:anchorId="7548D1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2.4pt;height:164.4pt" o:ole="">
                  <v:imagedata r:id="rId8" o:title="" embosscolor="white"/>
                </v:shape>
                <o:OLEObject Type="Embed" ProgID="Visio.Drawing.15" ShapeID="_x0000_i1025" DrawAspect="Content" ObjectID="_1675234335" r:id="rId9"/>
              </w:object>
            </w:r>
          </w:p>
          <w:p w14:paraId="1FFF0E15" w14:textId="77777777" w:rsidR="00151BCD" w:rsidRDefault="00151BCD" w:rsidP="00DC06BF">
            <w:pPr>
              <w:spacing w:line="360" w:lineRule="auto"/>
              <w:ind w:firstLineChars="200" w:firstLine="480"/>
              <w:jc w:val="left"/>
              <w:rPr>
                <w:rFonts w:ascii="宋体" w:hAnsi="宋体"/>
                <w:sz w:val="24"/>
              </w:rPr>
            </w:pPr>
          </w:p>
          <w:p w14:paraId="5E4A5C7B" w14:textId="0608F080" w:rsidR="00DC06BF" w:rsidRDefault="00034022" w:rsidP="00DC06BF">
            <w:pPr>
              <w:spacing w:line="360" w:lineRule="auto"/>
              <w:ind w:firstLineChars="200" w:firstLine="480"/>
              <w:jc w:val="left"/>
              <w:rPr>
                <w:rFonts w:ascii="宋体" w:hAnsi="宋体"/>
                <w:sz w:val="24"/>
              </w:rPr>
            </w:pPr>
            <w:r w:rsidRPr="00034022">
              <w:rPr>
                <w:rFonts w:ascii="宋体" w:hAnsi="宋体"/>
                <w:sz w:val="24"/>
              </w:rPr>
              <w:t>开发流程如下</w:t>
            </w:r>
          </w:p>
          <w:p w14:paraId="65CAB5CB" w14:textId="77777777" w:rsidR="00DC06BF" w:rsidRDefault="00034022" w:rsidP="00DC06BF">
            <w:pPr>
              <w:spacing w:line="360" w:lineRule="auto"/>
              <w:ind w:firstLineChars="200" w:firstLine="480"/>
              <w:jc w:val="left"/>
              <w:rPr>
                <w:sz w:val="24"/>
              </w:rPr>
            </w:pPr>
            <w:r>
              <w:rPr>
                <w:sz w:val="24"/>
              </w:rPr>
              <w:t xml:space="preserve">1. </w:t>
            </w:r>
            <w:r w:rsidRPr="00034022">
              <w:rPr>
                <w:sz w:val="24"/>
              </w:rPr>
              <w:t>需求分析，确定系统边界。</w:t>
            </w:r>
          </w:p>
          <w:p w14:paraId="2CAD2828" w14:textId="51D96C4A" w:rsidR="00034022" w:rsidRPr="00034022" w:rsidRDefault="00DC06BF" w:rsidP="00DC06BF">
            <w:pPr>
              <w:spacing w:line="360" w:lineRule="auto"/>
              <w:jc w:val="left"/>
              <w:rPr>
                <w:sz w:val="24"/>
              </w:rPr>
            </w:pPr>
            <w:r w:rsidRPr="00DC06BF">
              <w:rPr>
                <w:rFonts w:ascii="宋体" w:hAnsi="宋体"/>
                <w:sz w:val="24"/>
              </w:rPr>
              <w:lastRenderedPageBreak/>
              <w:t>深入了解和分析需求，用</w:t>
            </w:r>
            <w:r w:rsidR="00DD0D7A">
              <w:rPr>
                <w:rFonts w:ascii="宋体" w:hAnsi="宋体" w:hint="eastAsia"/>
                <w:sz w:val="24"/>
              </w:rPr>
              <w:t>word</w:t>
            </w:r>
            <w:r w:rsidRPr="00DC06BF">
              <w:rPr>
                <w:rFonts w:ascii="宋体" w:hAnsi="宋体"/>
                <w:sz w:val="24"/>
              </w:rPr>
              <w:t>或相关的工具再做出一份文档系统的功能需求文档。这次的文档会清楚利用系统大致的大功能模块，大功能模</w:t>
            </w:r>
            <w:r w:rsidRPr="00034022">
              <w:rPr>
                <w:sz w:val="24"/>
              </w:rPr>
              <w:t>块有哪些小功能模块，并且还列出相关的界面和界面功能。</w:t>
            </w:r>
            <w:r w:rsidR="00034022" w:rsidRPr="00034022">
              <w:rPr>
                <w:sz w:val="24"/>
              </w:rPr>
              <w:br/>
            </w:r>
            <w:r>
              <w:rPr>
                <w:sz w:val="24"/>
              </w:rPr>
              <w:t xml:space="preserve">    </w:t>
            </w:r>
            <w:r w:rsidR="00034022">
              <w:rPr>
                <w:rFonts w:hint="eastAsia"/>
                <w:sz w:val="24"/>
              </w:rPr>
              <w:t>2</w:t>
            </w:r>
            <w:r w:rsidR="00034022">
              <w:rPr>
                <w:sz w:val="24"/>
              </w:rPr>
              <w:t xml:space="preserve">. </w:t>
            </w:r>
            <w:r w:rsidR="00034022" w:rsidRPr="00034022">
              <w:rPr>
                <w:sz w:val="24"/>
              </w:rPr>
              <w:t>界面设计，数据库设计</w:t>
            </w:r>
            <w:r w:rsidR="00034022" w:rsidRPr="00034022">
              <w:rPr>
                <w:sz w:val="24"/>
              </w:rPr>
              <w:br/>
            </w:r>
            <w:r w:rsidR="00034022" w:rsidRPr="00034022">
              <w:rPr>
                <w:sz w:val="24"/>
              </w:rPr>
              <w:t>根据需求分析的结果，对整个软件系统进行界面设计，数据库设计，如系统框架设计、数据库设计等。软件设计一般分为总体设计和详细设计。软件设计将为软件程序编写打下良好的基础。</w:t>
            </w:r>
            <w:r w:rsidR="00034022" w:rsidRPr="00034022">
              <w:rPr>
                <w:sz w:val="24"/>
              </w:rPr>
              <w:br/>
            </w:r>
            <w:r>
              <w:rPr>
                <w:sz w:val="24"/>
              </w:rPr>
              <w:t xml:space="preserve">    </w:t>
            </w:r>
            <w:r w:rsidR="00034022">
              <w:rPr>
                <w:rFonts w:hint="eastAsia"/>
                <w:sz w:val="24"/>
              </w:rPr>
              <w:t>3</w:t>
            </w:r>
            <w:r w:rsidR="00034022">
              <w:rPr>
                <w:sz w:val="24"/>
              </w:rPr>
              <w:t xml:space="preserve">. </w:t>
            </w:r>
            <w:r w:rsidR="00034022" w:rsidRPr="00034022">
              <w:rPr>
                <w:sz w:val="24"/>
              </w:rPr>
              <w:t>系统开发</w:t>
            </w:r>
            <w:r w:rsidR="00034022" w:rsidRPr="00034022">
              <w:rPr>
                <w:sz w:val="24"/>
              </w:rPr>
              <w:br/>
            </w:r>
            <w:r w:rsidR="00034022">
              <w:rPr>
                <w:sz w:val="24"/>
              </w:rPr>
              <w:t xml:space="preserve">    </w:t>
            </w:r>
            <w:r>
              <w:rPr>
                <w:sz w:val="24"/>
              </w:rPr>
              <w:t xml:space="preserve">    </w:t>
            </w:r>
            <w:r w:rsidR="00034022" w:rsidRPr="00034022">
              <w:rPr>
                <w:sz w:val="24"/>
              </w:rPr>
              <w:t>a)</w:t>
            </w:r>
            <w:r w:rsidR="00034022" w:rsidRPr="00034022">
              <w:rPr>
                <w:sz w:val="24"/>
              </w:rPr>
              <w:t>基于</w:t>
            </w:r>
            <w:r w:rsidR="00F20ED7" w:rsidRPr="00CF5C24">
              <w:rPr>
                <w:sz w:val="24"/>
              </w:rPr>
              <w:t>ASP.NET Core SignalR</w:t>
            </w:r>
            <w:r w:rsidR="00034022" w:rsidRPr="00034022">
              <w:rPr>
                <w:sz w:val="24"/>
              </w:rPr>
              <w:t>的后端数据服务开发</w:t>
            </w:r>
            <w:r w:rsidR="00034022" w:rsidRPr="00034022">
              <w:rPr>
                <w:sz w:val="24"/>
              </w:rPr>
              <w:br/>
            </w:r>
            <w:r w:rsidR="00034022">
              <w:rPr>
                <w:sz w:val="24"/>
              </w:rPr>
              <w:t xml:space="preserve">    </w:t>
            </w:r>
            <w:r>
              <w:rPr>
                <w:sz w:val="24"/>
              </w:rPr>
              <w:t xml:space="preserve">    </w:t>
            </w:r>
            <w:r w:rsidR="00034022" w:rsidRPr="00034022">
              <w:rPr>
                <w:sz w:val="24"/>
              </w:rPr>
              <w:t>b)</w:t>
            </w:r>
            <w:r w:rsidR="00034022" w:rsidRPr="00034022">
              <w:rPr>
                <w:sz w:val="24"/>
              </w:rPr>
              <w:t>基于</w:t>
            </w:r>
            <w:r w:rsidR="00034022" w:rsidRPr="00034022">
              <w:rPr>
                <w:sz w:val="24"/>
              </w:rPr>
              <w:t>Vue</w:t>
            </w:r>
            <w:r w:rsidR="00DD0D7A">
              <w:rPr>
                <w:rFonts w:hint="eastAsia"/>
                <w:sz w:val="24"/>
              </w:rPr>
              <w:t>、</w:t>
            </w:r>
            <w:r w:rsidR="00034022" w:rsidRPr="00034022">
              <w:rPr>
                <w:sz w:val="24"/>
              </w:rPr>
              <w:t>Axios</w:t>
            </w:r>
            <w:r w:rsidR="00034022" w:rsidRPr="00034022">
              <w:rPr>
                <w:sz w:val="24"/>
              </w:rPr>
              <w:t>的前端开发</w:t>
            </w:r>
            <w:r w:rsidR="00034022" w:rsidRPr="00034022">
              <w:rPr>
                <w:sz w:val="24"/>
              </w:rPr>
              <w:br/>
            </w:r>
            <w:r>
              <w:rPr>
                <w:sz w:val="24"/>
              </w:rPr>
              <w:t xml:space="preserve">    </w:t>
            </w:r>
            <w:r w:rsidR="00034022">
              <w:rPr>
                <w:rFonts w:hint="eastAsia"/>
                <w:sz w:val="24"/>
              </w:rPr>
              <w:t>4</w:t>
            </w:r>
            <w:r w:rsidR="00034022">
              <w:rPr>
                <w:sz w:val="24"/>
              </w:rPr>
              <w:t xml:space="preserve">. </w:t>
            </w:r>
            <w:r w:rsidR="00034022" w:rsidRPr="00034022">
              <w:rPr>
                <w:sz w:val="24"/>
              </w:rPr>
              <w:t>系统部署</w:t>
            </w:r>
          </w:p>
          <w:p w14:paraId="09EA403B" w14:textId="2F2FE117" w:rsidR="00C86114" w:rsidRDefault="008750F8">
            <w:pPr>
              <w:spacing w:line="360" w:lineRule="auto"/>
              <w:ind w:rightChars="-15" w:right="-31"/>
              <w:textAlignment w:val="baseline"/>
              <w:rPr>
                <w:b/>
                <w:sz w:val="24"/>
              </w:rPr>
            </w:pPr>
            <w:r>
              <w:rPr>
                <w:rFonts w:hint="eastAsia"/>
                <w:b/>
                <w:sz w:val="28"/>
                <w:szCs w:val="28"/>
              </w:rPr>
              <w:t>本课题的主要内容</w:t>
            </w:r>
            <w:r>
              <w:rPr>
                <w:rFonts w:hint="eastAsia"/>
                <w:b/>
                <w:sz w:val="24"/>
              </w:rPr>
              <w:t>：</w:t>
            </w:r>
          </w:p>
          <w:p w14:paraId="7AAEC5A9" w14:textId="4509F0A0"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系统功能：</w:t>
            </w:r>
          </w:p>
          <w:p w14:paraId="1DE1E75F" w14:textId="59A8D718" w:rsidR="00C86114" w:rsidRPr="0059283B" w:rsidRDefault="008750F8" w:rsidP="0059283B">
            <w:pPr>
              <w:spacing w:line="360" w:lineRule="auto"/>
              <w:ind w:rightChars="-15" w:right="-31" w:firstLineChars="200" w:firstLine="480"/>
              <w:textAlignment w:val="baseline"/>
              <w:rPr>
                <w:rFonts w:ascii="宋体" w:hAnsi="宋体"/>
                <w:sz w:val="24"/>
              </w:rPr>
            </w:pPr>
            <w:r>
              <w:rPr>
                <w:rFonts w:ascii="宋体" w:hAnsi="宋体" w:hint="eastAsia"/>
                <w:sz w:val="24"/>
              </w:rPr>
              <w:t>本课题</w:t>
            </w:r>
            <w:r w:rsidR="0059283B">
              <w:rPr>
                <w:rFonts w:ascii="宋体" w:hAnsi="宋体" w:hint="eastAsia"/>
                <w:sz w:val="24"/>
              </w:rPr>
              <w:t>主要实现对N台终端设备集中式或分布式的远程实时控制，基本功能包括软件管理和硬件管理两个部分。通过软件管理可以单个或者批量的将终端设备的客户端软件系统进行升级、挂起和调试等操作，通过硬件管理可以实现硬件的标准化调用接口，保证不同型号硬件使用的可插拔式应用。</w:t>
            </w:r>
          </w:p>
          <w:p w14:paraId="7E75EE77" w14:textId="1AFBF0CA" w:rsidR="00C86114" w:rsidRDefault="00815D9C">
            <w:pPr>
              <w:spacing w:line="360" w:lineRule="auto"/>
              <w:ind w:leftChars="200" w:left="420"/>
              <w:textAlignment w:val="baseline"/>
              <w:rPr>
                <w:sz w:val="24"/>
              </w:rPr>
            </w:pPr>
            <w:r>
              <w:rPr>
                <w:noProof/>
              </w:rPr>
              <w:drawing>
                <wp:anchor distT="0" distB="0" distL="114300" distR="114300" simplePos="0" relativeHeight="251658240" behindDoc="1" locked="0" layoutInCell="1" allowOverlap="1" wp14:anchorId="2B423AE8" wp14:editId="2F2AF8BB">
                  <wp:simplePos x="0" y="0"/>
                  <wp:positionH relativeFrom="column">
                    <wp:posOffset>890270</wp:posOffset>
                  </wp:positionH>
                  <wp:positionV relativeFrom="paragraph">
                    <wp:posOffset>45085</wp:posOffset>
                  </wp:positionV>
                  <wp:extent cx="3923642" cy="3040380"/>
                  <wp:effectExtent l="0" t="0" r="1270" b="762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923642" cy="3040380"/>
                          </a:xfrm>
                          <a:prstGeom prst="rect">
                            <a:avLst/>
                          </a:prstGeom>
                        </pic:spPr>
                      </pic:pic>
                    </a:graphicData>
                  </a:graphic>
                  <wp14:sizeRelH relativeFrom="margin">
                    <wp14:pctWidth>0</wp14:pctWidth>
                  </wp14:sizeRelH>
                  <wp14:sizeRelV relativeFrom="margin">
                    <wp14:pctHeight>0</wp14:pctHeight>
                  </wp14:sizeRelV>
                </wp:anchor>
              </w:drawing>
            </w:r>
            <w:r w:rsidR="00A71690">
              <w:rPr>
                <w:rFonts w:hint="eastAsia"/>
                <w:sz w:val="24"/>
              </w:rPr>
              <w:t>特色及创新点</w:t>
            </w:r>
            <w:r w:rsidR="008750F8">
              <w:rPr>
                <w:rFonts w:hint="eastAsia"/>
                <w:sz w:val="24"/>
              </w:rPr>
              <w:t>：</w:t>
            </w:r>
          </w:p>
          <w:p w14:paraId="0D4A4BF6" w14:textId="423C9B0B" w:rsidR="00C86114" w:rsidRDefault="00C86114">
            <w:pPr>
              <w:spacing w:line="360" w:lineRule="auto"/>
              <w:textAlignment w:val="baseline"/>
              <w:rPr>
                <w:sz w:val="24"/>
              </w:rPr>
            </w:pPr>
          </w:p>
          <w:p w14:paraId="7650D23D" w14:textId="4C7A5FC2" w:rsidR="00C86114" w:rsidRDefault="00C86114">
            <w:pPr>
              <w:spacing w:line="360" w:lineRule="auto"/>
              <w:ind w:leftChars="200" w:left="420"/>
              <w:textAlignment w:val="baseline"/>
              <w:rPr>
                <w:sz w:val="24"/>
              </w:rPr>
            </w:pPr>
          </w:p>
          <w:p w14:paraId="159E5F01" w14:textId="038E78E8" w:rsidR="00C86114" w:rsidRDefault="00C86114">
            <w:pPr>
              <w:spacing w:line="360" w:lineRule="auto"/>
              <w:ind w:leftChars="200" w:left="420"/>
              <w:textAlignment w:val="baseline"/>
              <w:rPr>
                <w:sz w:val="24"/>
              </w:rPr>
            </w:pPr>
          </w:p>
          <w:p w14:paraId="77AF721E" w14:textId="4B081569" w:rsidR="00C86114" w:rsidRDefault="00C86114">
            <w:pPr>
              <w:spacing w:line="360" w:lineRule="auto"/>
              <w:ind w:leftChars="200" w:left="420"/>
              <w:textAlignment w:val="baseline"/>
              <w:rPr>
                <w:sz w:val="24"/>
              </w:rPr>
            </w:pPr>
          </w:p>
          <w:p w14:paraId="20B9D10D" w14:textId="4E3D2F4D" w:rsidR="00C86114" w:rsidRDefault="00C86114">
            <w:pPr>
              <w:spacing w:line="360" w:lineRule="auto"/>
              <w:ind w:leftChars="200" w:left="420"/>
              <w:textAlignment w:val="baseline"/>
              <w:rPr>
                <w:sz w:val="24"/>
              </w:rPr>
            </w:pPr>
          </w:p>
          <w:p w14:paraId="1395A5C9" w14:textId="262D610A" w:rsidR="00C86114" w:rsidRDefault="00C86114">
            <w:pPr>
              <w:spacing w:line="360" w:lineRule="auto"/>
              <w:ind w:leftChars="200" w:left="420"/>
              <w:textAlignment w:val="baseline"/>
              <w:rPr>
                <w:sz w:val="24"/>
              </w:rPr>
            </w:pPr>
          </w:p>
          <w:p w14:paraId="6F05BD20" w14:textId="77777777" w:rsidR="00C86114" w:rsidRDefault="00C86114">
            <w:pPr>
              <w:spacing w:line="360" w:lineRule="auto"/>
              <w:ind w:leftChars="200" w:left="420"/>
              <w:textAlignment w:val="baseline"/>
              <w:rPr>
                <w:sz w:val="24"/>
              </w:rPr>
            </w:pPr>
          </w:p>
          <w:p w14:paraId="4A355BCD" w14:textId="78787A21" w:rsidR="00C86114" w:rsidRDefault="00C86114">
            <w:pPr>
              <w:spacing w:line="360" w:lineRule="auto"/>
              <w:textAlignment w:val="baseline"/>
              <w:rPr>
                <w:sz w:val="24"/>
              </w:rPr>
            </w:pPr>
          </w:p>
          <w:p w14:paraId="40F24A8F" w14:textId="2E12359D" w:rsidR="00815D9C" w:rsidRPr="00AA09D1" w:rsidRDefault="00A71690" w:rsidP="00A71690">
            <w:pPr>
              <w:spacing w:line="360" w:lineRule="auto"/>
              <w:jc w:val="center"/>
              <w:textAlignment w:val="baseline"/>
              <w:rPr>
                <w:rFonts w:hint="eastAsia"/>
                <w:szCs w:val="21"/>
              </w:rPr>
            </w:pPr>
            <w:r w:rsidRPr="00AA09D1">
              <w:rPr>
                <w:rFonts w:hint="eastAsia"/>
                <w:szCs w:val="21"/>
              </w:rPr>
              <w:t>主要工作流程图</w:t>
            </w:r>
          </w:p>
          <w:p w14:paraId="7C0FA5F4" w14:textId="1959E304" w:rsidR="00C86114" w:rsidRDefault="008750F8">
            <w:pPr>
              <w:spacing w:line="360" w:lineRule="auto"/>
              <w:ind w:rightChars="-15" w:right="-31" w:firstLineChars="200" w:firstLine="480"/>
              <w:textAlignment w:val="baseline"/>
              <w:rPr>
                <w:rFonts w:ascii="宋体" w:hAnsi="宋体" w:hint="eastAsia"/>
                <w:sz w:val="24"/>
              </w:rPr>
            </w:pPr>
            <w:r>
              <w:rPr>
                <w:rFonts w:ascii="宋体" w:hAnsi="宋体"/>
                <w:sz w:val="24"/>
              </w:rPr>
              <w:t>1.</w:t>
            </w:r>
            <w:r w:rsidR="00815D9C">
              <w:rPr>
                <w:rFonts w:ascii="宋体" w:hAnsi="宋体" w:hint="eastAsia"/>
                <w:sz w:val="24"/>
              </w:rPr>
              <w:t>通过控制中心可以直接对一台或多台终端设备进行远程实时控制，实时监控终端设备的工作状态，及时进行软件调试、升级和挂起等操作。</w:t>
            </w:r>
          </w:p>
          <w:p w14:paraId="67EFE9E8" w14:textId="3592AF37" w:rsidR="00C86114" w:rsidRDefault="008750F8" w:rsidP="00815D9C">
            <w:pPr>
              <w:spacing w:line="360" w:lineRule="auto"/>
              <w:ind w:rightChars="-15" w:right="-31" w:firstLineChars="200" w:firstLine="480"/>
              <w:textAlignment w:val="baseline"/>
              <w:rPr>
                <w:sz w:val="24"/>
              </w:rPr>
            </w:pPr>
            <w:r>
              <w:rPr>
                <w:rFonts w:ascii="宋体" w:hAnsi="宋体"/>
                <w:sz w:val="24"/>
              </w:rPr>
              <w:lastRenderedPageBreak/>
              <w:t>2.</w:t>
            </w:r>
            <w:r w:rsidR="00815D9C">
              <w:rPr>
                <w:sz w:val="24"/>
              </w:rPr>
              <w:t xml:space="preserve"> </w:t>
            </w:r>
            <w:r w:rsidR="00F20ED7">
              <w:rPr>
                <w:rFonts w:hint="eastAsia"/>
                <w:sz w:val="24"/>
              </w:rPr>
              <w:t>终端设备存在多种不同型号，其硬件设备的组成也不同。</w:t>
            </w:r>
            <w:r w:rsidR="00A71690">
              <w:rPr>
                <w:rFonts w:hint="eastAsia"/>
                <w:sz w:val="24"/>
              </w:rPr>
              <w:t>控制中心可分别管理不同型号的终端设备。</w:t>
            </w:r>
          </w:p>
          <w:p w14:paraId="5758AC8B" w14:textId="30F0B2C4" w:rsidR="00A71690" w:rsidRDefault="00A71690" w:rsidP="00815D9C">
            <w:pPr>
              <w:spacing w:line="360" w:lineRule="auto"/>
              <w:ind w:rightChars="-15" w:right="-31" w:firstLineChars="200" w:firstLine="480"/>
              <w:textAlignment w:val="baseline"/>
              <w:rPr>
                <w:rFonts w:hint="eastAsia"/>
                <w:sz w:val="24"/>
              </w:rPr>
            </w:pPr>
            <w:r>
              <w:rPr>
                <w:rFonts w:hint="eastAsia"/>
                <w:sz w:val="24"/>
              </w:rPr>
              <w:t>3</w:t>
            </w:r>
            <w:r>
              <w:rPr>
                <w:sz w:val="24"/>
              </w:rPr>
              <w:t>.</w:t>
            </w:r>
            <w:r>
              <w:rPr>
                <w:rFonts w:hint="eastAsia"/>
                <w:sz w:val="24"/>
              </w:rPr>
              <w:t>通过数据库可以控制不同型号的硬件，软件驱动硬件的标准化调用接口，保证不同硬件使用的可插拔式应用。</w:t>
            </w:r>
          </w:p>
          <w:p w14:paraId="79ED4ECE" w14:textId="77777777" w:rsidR="00C86114" w:rsidRDefault="008750F8">
            <w:pPr>
              <w:spacing w:line="360" w:lineRule="auto"/>
              <w:ind w:rightChars="-15" w:right="-31"/>
              <w:textAlignment w:val="baseline"/>
              <w:rPr>
                <w:b/>
                <w:sz w:val="28"/>
                <w:szCs w:val="28"/>
              </w:rPr>
            </w:pPr>
            <w:r>
              <w:rPr>
                <w:b/>
                <w:sz w:val="28"/>
                <w:szCs w:val="28"/>
              </w:rPr>
              <w:t>本课题的技术方案：</w:t>
            </w:r>
          </w:p>
          <w:p w14:paraId="1FF539C3" w14:textId="65F2D630" w:rsidR="00C86114" w:rsidRDefault="008750F8">
            <w:pPr>
              <w:spacing w:line="360" w:lineRule="auto"/>
              <w:ind w:rightChars="-15" w:right="-31" w:firstLineChars="200" w:firstLine="480"/>
              <w:textAlignment w:val="baseline"/>
              <w:rPr>
                <w:rFonts w:ascii="宋体" w:hAnsi="宋体"/>
                <w:sz w:val="24"/>
              </w:rPr>
            </w:pPr>
            <w:r>
              <w:rPr>
                <w:rFonts w:ascii="宋体" w:hAnsi="宋体" w:hint="eastAsia"/>
                <w:sz w:val="24"/>
              </w:rPr>
              <w:t>技术方案：</w:t>
            </w:r>
            <w:r w:rsidR="00AA09D1">
              <w:rPr>
                <w:noProof/>
              </w:rPr>
              <w:drawing>
                <wp:anchor distT="0" distB="0" distL="114300" distR="114300" simplePos="0" relativeHeight="251659264" behindDoc="1" locked="0" layoutInCell="1" allowOverlap="1" wp14:anchorId="300FDABC" wp14:editId="3DA77E97">
                  <wp:simplePos x="0" y="0"/>
                  <wp:positionH relativeFrom="column">
                    <wp:posOffset>-1270</wp:posOffset>
                  </wp:positionH>
                  <wp:positionV relativeFrom="paragraph">
                    <wp:posOffset>342265</wp:posOffset>
                  </wp:positionV>
                  <wp:extent cx="5327015" cy="1287780"/>
                  <wp:effectExtent l="0" t="0" r="6985" b="762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327015" cy="1287780"/>
                          </a:xfrm>
                          <a:prstGeom prst="rect">
                            <a:avLst/>
                          </a:prstGeom>
                        </pic:spPr>
                      </pic:pic>
                    </a:graphicData>
                  </a:graphic>
                </wp:anchor>
              </w:drawing>
            </w:r>
          </w:p>
          <w:p w14:paraId="1DB5AA4F" w14:textId="77777777" w:rsidR="00C86114" w:rsidRDefault="00C86114">
            <w:pPr>
              <w:spacing w:line="360" w:lineRule="auto"/>
              <w:ind w:rightChars="-15" w:right="-31"/>
              <w:textAlignment w:val="baseline"/>
              <w:rPr>
                <w:b/>
                <w:sz w:val="28"/>
                <w:szCs w:val="28"/>
              </w:rPr>
            </w:pPr>
          </w:p>
          <w:p w14:paraId="5D536294" w14:textId="5DB0475D" w:rsidR="00C86114" w:rsidRDefault="00C86114">
            <w:pPr>
              <w:spacing w:line="360" w:lineRule="auto"/>
              <w:ind w:rightChars="-15" w:right="-31"/>
              <w:textAlignment w:val="baseline"/>
              <w:rPr>
                <w:b/>
                <w:sz w:val="28"/>
                <w:szCs w:val="28"/>
              </w:rPr>
            </w:pPr>
          </w:p>
          <w:p w14:paraId="4EAE92D3" w14:textId="77777777" w:rsidR="00AA09D1" w:rsidRDefault="00AA09D1">
            <w:pPr>
              <w:spacing w:line="360" w:lineRule="auto"/>
              <w:ind w:rightChars="-15" w:right="-31"/>
              <w:textAlignment w:val="baseline"/>
              <w:rPr>
                <w:rFonts w:hint="eastAsia"/>
                <w:b/>
                <w:sz w:val="28"/>
                <w:szCs w:val="28"/>
              </w:rPr>
            </w:pPr>
          </w:p>
          <w:p w14:paraId="62F9A559" w14:textId="77777777" w:rsidR="00C86114" w:rsidRDefault="008750F8">
            <w:pPr>
              <w:spacing w:line="360" w:lineRule="auto"/>
              <w:jc w:val="center"/>
              <w:rPr>
                <w:szCs w:val="21"/>
              </w:rPr>
            </w:pPr>
            <w:r>
              <w:rPr>
                <w:rFonts w:hint="eastAsia"/>
                <w:szCs w:val="21"/>
              </w:rPr>
              <w:t>具体技术方案流程图</w:t>
            </w:r>
          </w:p>
          <w:p w14:paraId="1E494284" w14:textId="52A2F4F8" w:rsidR="00C86114" w:rsidRDefault="008750F8">
            <w:pPr>
              <w:spacing w:line="360" w:lineRule="auto"/>
              <w:ind w:leftChars="200" w:left="420"/>
              <w:textAlignment w:val="baseline"/>
              <w:rPr>
                <w:sz w:val="24"/>
              </w:rPr>
            </w:pPr>
            <w:r>
              <w:rPr>
                <w:rFonts w:hint="eastAsia"/>
                <w:sz w:val="24"/>
              </w:rPr>
              <w:t>本系统主要采用技术：</w:t>
            </w:r>
            <w:r>
              <w:rPr>
                <w:rFonts w:hint="eastAsia"/>
                <w:sz w:val="24"/>
              </w:rPr>
              <w:t>C#</w:t>
            </w:r>
            <w:r>
              <w:rPr>
                <w:rFonts w:hint="eastAsia"/>
                <w:sz w:val="24"/>
              </w:rPr>
              <w:t>，</w:t>
            </w:r>
            <w:r w:rsidR="00BB289E" w:rsidRPr="00CF5C24">
              <w:rPr>
                <w:sz w:val="24"/>
              </w:rPr>
              <w:t>ASP.NET Core SignalR</w:t>
            </w:r>
            <w:r>
              <w:rPr>
                <w:rFonts w:hint="eastAsia"/>
                <w:sz w:val="24"/>
              </w:rPr>
              <w:t>，</w:t>
            </w:r>
            <w:r>
              <w:rPr>
                <w:rFonts w:hint="eastAsia"/>
                <w:sz w:val="24"/>
              </w:rPr>
              <w:t>SQL server </w:t>
            </w:r>
            <w:r>
              <w:rPr>
                <w:rFonts w:hint="eastAsia"/>
                <w:sz w:val="24"/>
              </w:rPr>
              <w:t>数据库，</w:t>
            </w:r>
            <w:r>
              <w:rPr>
                <w:rFonts w:hint="eastAsia"/>
                <w:sz w:val="24"/>
              </w:rPr>
              <w:t>vue.js</w:t>
            </w:r>
            <w:r>
              <w:rPr>
                <w:rFonts w:hint="eastAsia"/>
                <w:sz w:val="24"/>
              </w:rPr>
              <w:t>等。</w:t>
            </w:r>
          </w:p>
          <w:p w14:paraId="7B898D1A" w14:textId="77777777" w:rsidR="00C86114" w:rsidRDefault="008750F8">
            <w:pPr>
              <w:spacing w:line="360" w:lineRule="auto"/>
              <w:ind w:leftChars="200" w:left="420"/>
              <w:textAlignment w:val="baseline"/>
              <w:rPr>
                <w:sz w:val="24"/>
              </w:rPr>
            </w:pPr>
            <w:r>
              <w:rPr>
                <w:rFonts w:hint="eastAsia"/>
                <w:sz w:val="24"/>
              </w:rPr>
              <w:t>（</w:t>
            </w:r>
            <w:r>
              <w:rPr>
                <w:rFonts w:hint="eastAsia"/>
                <w:sz w:val="24"/>
              </w:rPr>
              <w:t>1</w:t>
            </w:r>
            <w:r>
              <w:rPr>
                <w:rFonts w:hint="eastAsia"/>
                <w:sz w:val="24"/>
              </w:rPr>
              <w:t>）基于跨平台的</w:t>
            </w:r>
            <w:r>
              <w:rPr>
                <w:rFonts w:hint="eastAsia"/>
                <w:sz w:val="24"/>
              </w:rPr>
              <w:t>.</w:t>
            </w:r>
            <w:r w:rsidR="00D82A18">
              <w:rPr>
                <w:sz w:val="24"/>
              </w:rPr>
              <w:t>N</w:t>
            </w:r>
            <w:r>
              <w:rPr>
                <w:rFonts w:hint="eastAsia"/>
                <w:sz w:val="24"/>
              </w:rPr>
              <w:t xml:space="preserve">et </w:t>
            </w:r>
            <w:r w:rsidR="00D82A18">
              <w:rPr>
                <w:sz w:val="24"/>
              </w:rPr>
              <w:t>C</w:t>
            </w:r>
            <w:r>
              <w:rPr>
                <w:rFonts w:hint="eastAsia"/>
                <w:sz w:val="24"/>
              </w:rPr>
              <w:t>ore</w:t>
            </w:r>
            <w:r>
              <w:rPr>
                <w:rFonts w:hint="eastAsia"/>
                <w:sz w:val="24"/>
              </w:rPr>
              <w:t>平台、</w:t>
            </w:r>
            <w:r>
              <w:rPr>
                <w:rFonts w:hint="eastAsia"/>
                <w:sz w:val="24"/>
              </w:rPr>
              <w:t>C#</w:t>
            </w:r>
            <w:r>
              <w:rPr>
                <w:rFonts w:hint="eastAsia"/>
                <w:sz w:val="24"/>
              </w:rPr>
              <w:t>语言实现后台业务逻辑的开发。</w:t>
            </w:r>
          </w:p>
          <w:p w14:paraId="66F725C4" w14:textId="740AD77B" w:rsidR="00C86114" w:rsidRDefault="008750F8">
            <w:pPr>
              <w:spacing w:line="360" w:lineRule="auto"/>
              <w:ind w:leftChars="200" w:left="420"/>
              <w:textAlignment w:val="baseline"/>
              <w:rPr>
                <w:sz w:val="24"/>
              </w:rPr>
            </w:pPr>
            <w:r>
              <w:rPr>
                <w:rFonts w:hint="eastAsia"/>
                <w:sz w:val="24"/>
              </w:rPr>
              <w:t>（</w:t>
            </w:r>
            <w:r>
              <w:rPr>
                <w:rFonts w:hint="eastAsia"/>
                <w:sz w:val="24"/>
              </w:rPr>
              <w:t>2</w:t>
            </w:r>
            <w:r>
              <w:rPr>
                <w:rFonts w:hint="eastAsia"/>
                <w:sz w:val="24"/>
              </w:rPr>
              <w:t>）基于</w:t>
            </w:r>
            <w:r w:rsidR="00BB289E" w:rsidRPr="00CF5C24">
              <w:rPr>
                <w:sz w:val="24"/>
              </w:rPr>
              <w:t xml:space="preserve">ASP.NET Core </w:t>
            </w:r>
            <w:bookmarkStart w:id="0" w:name="_Hlk64618406"/>
            <w:r w:rsidR="00BB289E" w:rsidRPr="00CF5C24">
              <w:rPr>
                <w:sz w:val="24"/>
              </w:rPr>
              <w:t>SignalR</w:t>
            </w:r>
            <w:bookmarkEnd w:id="0"/>
            <w:r>
              <w:rPr>
                <w:rFonts w:hint="eastAsia"/>
                <w:sz w:val="24"/>
              </w:rPr>
              <w:t>实现</w:t>
            </w:r>
            <w:r w:rsidR="00BB289E">
              <w:rPr>
                <w:rFonts w:hint="eastAsia"/>
                <w:sz w:val="24"/>
              </w:rPr>
              <w:t>实时将</w:t>
            </w:r>
            <w:r w:rsidR="00BB289E" w:rsidRPr="00BB289E">
              <w:rPr>
                <w:rFonts w:hint="eastAsia"/>
                <w:sz w:val="24"/>
              </w:rPr>
              <w:t xml:space="preserve">web </w:t>
            </w:r>
            <w:r w:rsidR="00BB289E" w:rsidRPr="00BB289E">
              <w:rPr>
                <w:rFonts w:hint="eastAsia"/>
                <w:sz w:val="24"/>
              </w:rPr>
              <w:t>功能</w:t>
            </w:r>
            <w:r w:rsidR="00BB289E">
              <w:rPr>
                <w:rFonts w:hint="eastAsia"/>
                <w:sz w:val="24"/>
              </w:rPr>
              <w:t>通过</w:t>
            </w:r>
            <w:r w:rsidR="00BB289E" w:rsidRPr="00BB289E">
              <w:rPr>
                <w:rFonts w:hint="eastAsia"/>
                <w:sz w:val="24"/>
              </w:rPr>
              <w:t>服务器端代码立即将内容推送到客户端。</w:t>
            </w:r>
          </w:p>
          <w:p w14:paraId="2D75DB09" w14:textId="77777777" w:rsidR="00AA09D1" w:rsidRDefault="008750F8" w:rsidP="00AA09D1">
            <w:pPr>
              <w:spacing w:line="360" w:lineRule="auto"/>
              <w:ind w:leftChars="200" w:left="420"/>
              <w:textAlignment w:val="baseline"/>
              <w:rPr>
                <w:sz w:val="24"/>
              </w:rPr>
            </w:pPr>
            <w:r>
              <w:rPr>
                <w:rFonts w:hint="eastAsia"/>
                <w:sz w:val="24"/>
              </w:rPr>
              <w:t>（</w:t>
            </w:r>
            <w:r>
              <w:rPr>
                <w:rFonts w:hint="eastAsia"/>
                <w:sz w:val="24"/>
              </w:rPr>
              <w:t>3</w:t>
            </w:r>
            <w:r>
              <w:rPr>
                <w:rFonts w:hint="eastAsia"/>
                <w:sz w:val="24"/>
              </w:rPr>
              <w:t>）基于</w:t>
            </w:r>
            <w:bookmarkStart w:id="1" w:name="_Hlk64618297"/>
            <w:r>
              <w:rPr>
                <w:rFonts w:hint="eastAsia"/>
                <w:sz w:val="24"/>
              </w:rPr>
              <w:t>bootstrap</w:t>
            </w:r>
            <w:bookmarkEnd w:id="1"/>
            <w:r>
              <w:rPr>
                <w:rFonts w:hint="eastAsia"/>
                <w:sz w:val="24"/>
              </w:rPr>
              <w:t>的前端设计</w:t>
            </w:r>
            <w:r w:rsidR="00AA09D1">
              <w:rPr>
                <w:rFonts w:hint="eastAsia"/>
                <w:sz w:val="24"/>
              </w:rPr>
              <w:t>。</w:t>
            </w:r>
          </w:p>
          <w:p w14:paraId="6C430D8E" w14:textId="1D60BD17" w:rsidR="00AA09D1" w:rsidRPr="00AA09D1" w:rsidRDefault="00AA09D1" w:rsidP="00AA09D1">
            <w:pPr>
              <w:spacing w:line="360" w:lineRule="auto"/>
              <w:ind w:leftChars="200" w:left="420"/>
              <w:textAlignment w:val="baseline"/>
              <w:rPr>
                <w:rFonts w:hint="eastAsia"/>
                <w:sz w:val="24"/>
              </w:rPr>
            </w:pPr>
            <w:r>
              <w:rPr>
                <w:rFonts w:hint="eastAsia"/>
                <w:sz w:val="24"/>
              </w:rPr>
              <w:t>（</w:t>
            </w:r>
            <w:r>
              <w:rPr>
                <w:rFonts w:hint="eastAsia"/>
                <w:sz w:val="24"/>
              </w:rPr>
              <w:t>4</w:t>
            </w:r>
            <w:r>
              <w:rPr>
                <w:rFonts w:hint="eastAsia"/>
                <w:sz w:val="24"/>
              </w:rPr>
              <w:t>）基于</w:t>
            </w:r>
            <w:r>
              <w:rPr>
                <w:rFonts w:hint="eastAsia"/>
                <w:sz w:val="24"/>
              </w:rPr>
              <w:t>vue.js</w:t>
            </w:r>
            <w:r>
              <w:rPr>
                <w:rFonts w:hint="eastAsia"/>
                <w:sz w:val="24"/>
              </w:rPr>
              <w:t>、</w:t>
            </w:r>
            <w:r>
              <w:rPr>
                <w:rFonts w:hint="eastAsia"/>
                <w:sz w:val="24"/>
              </w:rPr>
              <w:t>axios</w:t>
            </w:r>
            <w:r>
              <w:rPr>
                <w:rFonts w:hint="eastAsia"/>
                <w:sz w:val="24"/>
              </w:rPr>
              <w:t>的前端开发。</w:t>
            </w:r>
          </w:p>
          <w:p w14:paraId="09A31BE4" w14:textId="77777777" w:rsidR="00C86114" w:rsidRDefault="008750F8">
            <w:pPr>
              <w:tabs>
                <w:tab w:val="left" w:pos="5460"/>
              </w:tabs>
              <w:spacing w:line="360" w:lineRule="auto"/>
              <w:ind w:rightChars="-15" w:right="-31"/>
              <w:textAlignment w:val="baseline"/>
              <w:rPr>
                <w:b/>
                <w:strike/>
                <w:sz w:val="28"/>
                <w:szCs w:val="28"/>
              </w:rPr>
            </w:pPr>
            <w:r>
              <w:rPr>
                <w:rFonts w:hint="eastAsia"/>
                <w:b/>
                <w:sz w:val="28"/>
                <w:szCs w:val="28"/>
              </w:rPr>
              <w:t>本课题的计划</w:t>
            </w:r>
            <w:r>
              <w:rPr>
                <w:b/>
                <w:sz w:val="28"/>
                <w:szCs w:val="28"/>
              </w:rPr>
              <w:t>进程</w:t>
            </w:r>
            <w:r>
              <w:rPr>
                <w:rFonts w:hint="eastAsia"/>
                <w:b/>
                <w:sz w:val="28"/>
                <w:szCs w:val="28"/>
              </w:rPr>
              <w:t>：</w:t>
            </w:r>
            <w:r>
              <w:rPr>
                <w:b/>
                <w:sz w:val="28"/>
                <w:szCs w:val="28"/>
              </w:rPr>
              <w:tab/>
            </w:r>
          </w:p>
          <w:p w14:paraId="5171AAAE" w14:textId="504BFDE7" w:rsidR="00C86114" w:rsidRDefault="008750F8">
            <w:pPr>
              <w:spacing w:line="360" w:lineRule="auto"/>
              <w:ind w:firstLineChars="200" w:firstLine="480"/>
              <w:rPr>
                <w:sz w:val="24"/>
                <w:szCs w:val="32"/>
              </w:rPr>
            </w:pPr>
            <w:r>
              <w:rPr>
                <w:rFonts w:hint="eastAsia"/>
                <w:sz w:val="24"/>
                <w:szCs w:val="32"/>
              </w:rPr>
              <w:t>20</w:t>
            </w:r>
            <w:r w:rsidR="00AA09D1">
              <w:rPr>
                <w:sz w:val="24"/>
                <w:szCs w:val="32"/>
              </w:rPr>
              <w:t>20</w:t>
            </w:r>
            <w:r>
              <w:rPr>
                <w:rFonts w:hint="eastAsia"/>
                <w:sz w:val="24"/>
                <w:szCs w:val="32"/>
              </w:rPr>
              <w:t>年</w:t>
            </w:r>
            <w:r>
              <w:rPr>
                <w:rFonts w:hint="eastAsia"/>
                <w:sz w:val="24"/>
                <w:szCs w:val="32"/>
              </w:rPr>
              <w:t>11</w:t>
            </w:r>
            <w:r>
              <w:rPr>
                <w:rFonts w:hint="eastAsia"/>
                <w:sz w:val="24"/>
                <w:szCs w:val="32"/>
              </w:rPr>
              <w:t>月中旬—</w:t>
            </w:r>
            <w:r>
              <w:rPr>
                <w:rFonts w:hint="eastAsia"/>
                <w:sz w:val="24"/>
                <w:szCs w:val="32"/>
              </w:rPr>
              <w:t>202</w:t>
            </w:r>
            <w:r w:rsidR="00AA09D1">
              <w:rPr>
                <w:sz w:val="24"/>
                <w:szCs w:val="32"/>
              </w:rPr>
              <w:t>1</w:t>
            </w:r>
            <w:r>
              <w:rPr>
                <w:rFonts w:hint="eastAsia"/>
                <w:sz w:val="24"/>
                <w:szCs w:val="32"/>
              </w:rPr>
              <w:t>年</w:t>
            </w:r>
            <w:r>
              <w:rPr>
                <w:rFonts w:hint="eastAsia"/>
                <w:sz w:val="24"/>
                <w:szCs w:val="32"/>
              </w:rPr>
              <w:t>1</w:t>
            </w:r>
            <w:r>
              <w:rPr>
                <w:rFonts w:hint="eastAsia"/>
                <w:sz w:val="24"/>
                <w:szCs w:val="32"/>
              </w:rPr>
              <w:t>月</w:t>
            </w:r>
            <w:r>
              <w:rPr>
                <w:rFonts w:hint="eastAsia"/>
                <w:sz w:val="24"/>
                <w:szCs w:val="32"/>
              </w:rPr>
              <w:t xml:space="preserve"> </w:t>
            </w:r>
            <w:r>
              <w:rPr>
                <w:sz w:val="24"/>
                <w:szCs w:val="32"/>
              </w:rPr>
              <w:t xml:space="preserve">   </w:t>
            </w:r>
            <w:r>
              <w:rPr>
                <w:rFonts w:hint="eastAsia"/>
                <w:sz w:val="24"/>
                <w:szCs w:val="32"/>
              </w:rPr>
              <w:t xml:space="preserve">   </w:t>
            </w:r>
            <w:r>
              <w:rPr>
                <w:rFonts w:hint="eastAsia"/>
                <w:sz w:val="24"/>
                <w:szCs w:val="32"/>
              </w:rPr>
              <w:t>确认题目，下达任务书</w:t>
            </w:r>
          </w:p>
          <w:p w14:paraId="10ADBF8A" w14:textId="7DE7C165" w:rsidR="00C86114" w:rsidRDefault="008750F8">
            <w:pPr>
              <w:spacing w:line="360" w:lineRule="auto"/>
              <w:ind w:firstLineChars="200" w:firstLine="480"/>
              <w:rPr>
                <w:sz w:val="24"/>
                <w:szCs w:val="32"/>
              </w:rPr>
            </w:pPr>
            <w:r>
              <w:rPr>
                <w:rFonts w:hint="eastAsia"/>
                <w:sz w:val="24"/>
                <w:szCs w:val="32"/>
              </w:rPr>
              <w:t>202</w:t>
            </w:r>
            <w:r w:rsidR="00AA09D1">
              <w:rPr>
                <w:sz w:val="24"/>
                <w:szCs w:val="32"/>
              </w:rPr>
              <w:t>1</w:t>
            </w:r>
            <w:r>
              <w:rPr>
                <w:rFonts w:hint="eastAsia"/>
                <w:sz w:val="24"/>
                <w:szCs w:val="32"/>
              </w:rPr>
              <w:t>年</w:t>
            </w:r>
            <w:r w:rsidR="00AA09D1">
              <w:rPr>
                <w:sz w:val="24"/>
                <w:szCs w:val="32"/>
              </w:rPr>
              <w:t>1</w:t>
            </w:r>
            <w:r>
              <w:rPr>
                <w:rFonts w:hint="eastAsia"/>
                <w:sz w:val="24"/>
                <w:szCs w:val="32"/>
              </w:rPr>
              <w:t>月下旬—</w:t>
            </w:r>
            <w:r>
              <w:rPr>
                <w:rFonts w:hint="eastAsia"/>
                <w:sz w:val="24"/>
                <w:szCs w:val="32"/>
              </w:rPr>
              <w:t>202</w:t>
            </w:r>
            <w:r w:rsidR="00AA09D1">
              <w:rPr>
                <w:sz w:val="24"/>
                <w:szCs w:val="32"/>
              </w:rPr>
              <w:t>1</w:t>
            </w:r>
            <w:r>
              <w:rPr>
                <w:rFonts w:hint="eastAsia"/>
                <w:sz w:val="24"/>
                <w:szCs w:val="32"/>
              </w:rPr>
              <w:t>年</w:t>
            </w:r>
            <w:r w:rsidR="00AA09D1">
              <w:rPr>
                <w:sz w:val="24"/>
                <w:szCs w:val="32"/>
              </w:rPr>
              <w:t>2</w:t>
            </w:r>
            <w:r>
              <w:rPr>
                <w:rFonts w:hint="eastAsia"/>
                <w:sz w:val="24"/>
                <w:szCs w:val="32"/>
              </w:rPr>
              <w:t>月上旬</w:t>
            </w:r>
            <w:r>
              <w:rPr>
                <w:rFonts w:hint="eastAsia"/>
                <w:sz w:val="24"/>
                <w:szCs w:val="32"/>
              </w:rPr>
              <w:t xml:space="preserve">    </w:t>
            </w:r>
            <w:r>
              <w:rPr>
                <w:rFonts w:hint="eastAsia"/>
                <w:sz w:val="24"/>
                <w:szCs w:val="32"/>
              </w:rPr>
              <w:t>完成开题报告</w:t>
            </w:r>
          </w:p>
          <w:p w14:paraId="7499BAF1" w14:textId="0A5BB6C9" w:rsidR="00C86114" w:rsidRDefault="008750F8">
            <w:pPr>
              <w:spacing w:line="360" w:lineRule="auto"/>
              <w:ind w:firstLineChars="200" w:firstLine="480"/>
              <w:rPr>
                <w:sz w:val="24"/>
                <w:szCs w:val="32"/>
              </w:rPr>
            </w:pPr>
            <w:r>
              <w:rPr>
                <w:rFonts w:hint="eastAsia"/>
                <w:sz w:val="24"/>
                <w:szCs w:val="32"/>
              </w:rPr>
              <w:t>202</w:t>
            </w:r>
            <w:r w:rsidR="00AA09D1">
              <w:rPr>
                <w:sz w:val="24"/>
                <w:szCs w:val="32"/>
              </w:rPr>
              <w:t>1</w:t>
            </w:r>
            <w:r>
              <w:rPr>
                <w:rFonts w:hint="eastAsia"/>
                <w:sz w:val="24"/>
                <w:szCs w:val="32"/>
              </w:rPr>
              <w:t>年</w:t>
            </w:r>
            <w:r w:rsidR="00AA09D1">
              <w:rPr>
                <w:sz w:val="24"/>
                <w:szCs w:val="32"/>
              </w:rPr>
              <w:t>3</w:t>
            </w:r>
            <w:r>
              <w:rPr>
                <w:rFonts w:hint="eastAsia"/>
                <w:sz w:val="24"/>
                <w:szCs w:val="32"/>
              </w:rPr>
              <w:t>月</w:t>
            </w:r>
            <w:r w:rsidR="00AA09D1">
              <w:rPr>
                <w:rFonts w:hint="eastAsia"/>
                <w:sz w:val="24"/>
                <w:szCs w:val="32"/>
              </w:rPr>
              <w:t>上</w:t>
            </w:r>
            <w:r>
              <w:rPr>
                <w:rFonts w:hint="eastAsia"/>
                <w:sz w:val="24"/>
                <w:szCs w:val="32"/>
              </w:rPr>
              <w:t>旬—</w:t>
            </w:r>
            <w:r>
              <w:rPr>
                <w:rFonts w:hint="eastAsia"/>
                <w:sz w:val="24"/>
                <w:szCs w:val="32"/>
              </w:rPr>
              <w:t>202</w:t>
            </w:r>
            <w:r w:rsidR="00AA09D1">
              <w:rPr>
                <w:sz w:val="24"/>
                <w:szCs w:val="32"/>
              </w:rPr>
              <w:t>1</w:t>
            </w:r>
            <w:r>
              <w:rPr>
                <w:rFonts w:hint="eastAsia"/>
                <w:sz w:val="24"/>
                <w:szCs w:val="32"/>
              </w:rPr>
              <w:t>年</w:t>
            </w:r>
            <w:r>
              <w:rPr>
                <w:rFonts w:hint="eastAsia"/>
                <w:sz w:val="24"/>
                <w:szCs w:val="32"/>
              </w:rPr>
              <w:t>4</w:t>
            </w:r>
            <w:r>
              <w:rPr>
                <w:rFonts w:hint="eastAsia"/>
                <w:sz w:val="24"/>
                <w:szCs w:val="32"/>
              </w:rPr>
              <w:t>月下旬</w:t>
            </w:r>
            <w:r>
              <w:rPr>
                <w:rFonts w:hint="eastAsia"/>
                <w:sz w:val="24"/>
                <w:szCs w:val="32"/>
              </w:rPr>
              <w:t xml:space="preserve">     </w:t>
            </w:r>
            <w:r>
              <w:rPr>
                <w:rFonts w:hint="eastAsia"/>
                <w:sz w:val="24"/>
                <w:szCs w:val="32"/>
              </w:rPr>
              <w:t>完成初稿</w:t>
            </w:r>
          </w:p>
          <w:p w14:paraId="48A59707" w14:textId="3BFD1582" w:rsidR="00C86114" w:rsidRDefault="00AA09D1">
            <w:pPr>
              <w:spacing w:line="360" w:lineRule="auto"/>
              <w:ind w:firstLineChars="200" w:firstLine="480"/>
              <w:rPr>
                <w:sz w:val="24"/>
                <w:szCs w:val="32"/>
              </w:rPr>
            </w:pPr>
            <w:r>
              <w:rPr>
                <w:rFonts w:hint="eastAsia"/>
                <w:sz w:val="24"/>
                <w:szCs w:val="32"/>
              </w:rPr>
              <w:t>202</w:t>
            </w:r>
            <w:r>
              <w:rPr>
                <w:sz w:val="24"/>
                <w:szCs w:val="32"/>
              </w:rPr>
              <w:t>1</w:t>
            </w:r>
            <w:r w:rsidR="008750F8">
              <w:rPr>
                <w:rFonts w:hint="eastAsia"/>
                <w:sz w:val="24"/>
                <w:szCs w:val="32"/>
              </w:rPr>
              <w:t>年</w:t>
            </w:r>
            <w:r w:rsidR="008750F8">
              <w:rPr>
                <w:rFonts w:hint="eastAsia"/>
                <w:sz w:val="24"/>
                <w:szCs w:val="32"/>
              </w:rPr>
              <w:t>4</w:t>
            </w:r>
            <w:r w:rsidR="008750F8">
              <w:rPr>
                <w:rFonts w:hint="eastAsia"/>
                <w:sz w:val="24"/>
                <w:szCs w:val="32"/>
              </w:rPr>
              <w:t>月下旬—</w:t>
            </w: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月上旬</w:t>
            </w:r>
            <w:r w:rsidR="008750F8">
              <w:rPr>
                <w:rFonts w:hint="eastAsia"/>
                <w:sz w:val="24"/>
                <w:szCs w:val="32"/>
              </w:rPr>
              <w:t xml:space="preserve">     </w:t>
            </w:r>
            <w:r w:rsidR="008750F8">
              <w:rPr>
                <w:rFonts w:hint="eastAsia"/>
                <w:sz w:val="24"/>
                <w:szCs w:val="32"/>
              </w:rPr>
              <w:t>中期检查</w:t>
            </w:r>
          </w:p>
          <w:p w14:paraId="139FBB8A" w14:textId="712EFB2F" w:rsidR="00C86114" w:rsidRDefault="00AA09D1">
            <w:pPr>
              <w:spacing w:line="360" w:lineRule="auto"/>
              <w:ind w:firstLineChars="200" w:firstLine="480"/>
              <w:rPr>
                <w:sz w:val="24"/>
                <w:szCs w:val="32"/>
              </w:rPr>
            </w:pP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月上旬—</w:t>
            </w: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月下旬</w:t>
            </w:r>
            <w:r w:rsidR="008750F8">
              <w:rPr>
                <w:rFonts w:hint="eastAsia"/>
                <w:sz w:val="24"/>
                <w:szCs w:val="32"/>
              </w:rPr>
              <w:t xml:space="preserve">     </w:t>
            </w:r>
            <w:r w:rsidR="008750F8">
              <w:rPr>
                <w:rFonts w:hint="eastAsia"/>
                <w:sz w:val="24"/>
                <w:szCs w:val="32"/>
              </w:rPr>
              <w:t>设计、设计说明书修改、完善</w:t>
            </w:r>
          </w:p>
          <w:p w14:paraId="71EA685C" w14:textId="29D6DC85" w:rsidR="00C86114" w:rsidRDefault="00AA09D1">
            <w:pPr>
              <w:spacing w:line="360" w:lineRule="auto"/>
              <w:ind w:firstLineChars="200" w:firstLine="480"/>
              <w:rPr>
                <w:sz w:val="24"/>
                <w:szCs w:val="32"/>
              </w:rPr>
            </w:pPr>
            <w:r>
              <w:rPr>
                <w:rFonts w:hint="eastAsia"/>
                <w:sz w:val="24"/>
                <w:szCs w:val="32"/>
              </w:rPr>
              <w:t>202</w:t>
            </w:r>
            <w:r>
              <w:rPr>
                <w:sz w:val="24"/>
                <w:szCs w:val="32"/>
              </w:rPr>
              <w:t>1</w:t>
            </w:r>
            <w:r w:rsidR="008750F8">
              <w:rPr>
                <w:rFonts w:hint="eastAsia"/>
                <w:sz w:val="24"/>
                <w:szCs w:val="32"/>
              </w:rPr>
              <w:t>年</w:t>
            </w:r>
            <w:r w:rsidR="008750F8">
              <w:rPr>
                <w:rFonts w:hint="eastAsia"/>
                <w:sz w:val="24"/>
                <w:szCs w:val="32"/>
              </w:rPr>
              <w:t>5</w:t>
            </w:r>
            <w:r w:rsidR="008750F8">
              <w:rPr>
                <w:rFonts w:hint="eastAsia"/>
                <w:sz w:val="24"/>
                <w:szCs w:val="32"/>
              </w:rPr>
              <w:t>月下旬—</w:t>
            </w:r>
            <w:r>
              <w:rPr>
                <w:rFonts w:hint="eastAsia"/>
                <w:sz w:val="24"/>
                <w:szCs w:val="32"/>
              </w:rPr>
              <w:t>202</w:t>
            </w:r>
            <w:r>
              <w:rPr>
                <w:sz w:val="24"/>
                <w:szCs w:val="32"/>
              </w:rPr>
              <w:t>1</w:t>
            </w:r>
            <w:r w:rsidR="008750F8">
              <w:rPr>
                <w:rFonts w:hint="eastAsia"/>
                <w:sz w:val="24"/>
                <w:szCs w:val="32"/>
              </w:rPr>
              <w:t>年</w:t>
            </w:r>
            <w:r w:rsidR="008750F8">
              <w:rPr>
                <w:rFonts w:hint="eastAsia"/>
                <w:sz w:val="24"/>
                <w:szCs w:val="32"/>
              </w:rPr>
              <w:t>6</w:t>
            </w:r>
            <w:r w:rsidR="008750F8">
              <w:rPr>
                <w:rFonts w:hint="eastAsia"/>
                <w:sz w:val="24"/>
                <w:szCs w:val="32"/>
              </w:rPr>
              <w:t>月上旬</w:t>
            </w:r>
            <w:r w:rsidR="008750F8">
              <w:rPr>
                <w:rFonts w:hint="eastAsia"/>
                <w:sz w:val="24"/>
                <w:szCs w:val="32"/>
              </w:rPr>
              <w:t xml:space="preserve">     </w:t>
            </w:r>
            <w:r w:rsidR="008750F8">
              <w:rPr>
                <w:rFonts w:hint="eastAsia"/>
                <w:sz w:val="24"/>
                <w:szCs w:val="32"/>
              </w:rPr>
              <w:t>设计、设计说明书定稿、评阅及答辩</w:t>
            </w:r>
          </w:p>
          <w:p w14:paraId="48B27959" w14:textId="77777777" w:rsidR="00C86114" w:rsidRDefault="008750F8">
            <w:pPr>
              <w:spacing w:line="360" w:lineRule="auto"/>
              <w:ind w:rightChars="-15" w:right="-31"/>
              <w:textAlignment w:val="baseline"/>
              <w:rPr>
                <w:b/>
                <w:sz w:val="28"/>
                <w:szCs w:val="28"/>
              </w:rPr>
            </w:pPr>
            <w:r>
              <w:rPr>
                <w:rFonts w:hint="eastAsia"/>
                <w:b/>
                <w:sz w:val="28"/>
                <w:szCs w:val="28"/>
              </w:rPr>
              <w:t>前期已开展的工作：</w:t>
            </w:r>
          </w:p>
          <w:p w14:paraId="01E622C7" w14:textId="77777777" w:rsidR="00C86114" w:rsidRDefault="008750F8">
            <w:pPr>
              <w:numPr>
                <w:ilvl w:val="0"/>
                <w:numId w:val="2"/>
              </w:numPr>
              <w:spacing w:line="360" w:lineRule="auto"/>
              <w:ind w:left="0" w:firstLineChars="200" w:firstLine="480"/>
              <w:textAlignment w:val="baseline"/>
              <w:rPr>
                <w:sz w:val="24"/>
              </w:rPr>
            </w:pPr>
            <w:r>
              <w:rPr>
                <w:rFonts w:hint="eastAsia"/>
                <w:sz w:val="24"/>
              </w:rPr>
              <w:t>查阅相关文献资料。</w:t>
            </w:r>
          </w:p>
          <w:p w14:paraId="74D0DECB" w14:textId="18B3BEE8" w:rsidR="00C86114" w:rsidRDefault="008750F8">
            <w:pPr>
              <w:numPr>
                <w:ilvl w:val="0"/>
                <w:numId w:val="2"/>
              </w:numPr>
              <w:spacing w:line="360" w:lineRule="auto"/>
              <w:ind w:left="0" w:firstLineChars="200" w:firstLine="480"/>
              <w:textAlignment w:val="baseline"/>
              <w:rPr>
                <w:sz w:val="24"/>
              </w:rPr>
            </w:pPr>
            <w:r>
              <w:rPr>
                <w:rFonts w:hint="eastAsia"/>
                <w:sz w:val="24"/>
              </w:rPr>
              <w:t>完成</w:t>
            </w:r>
            <w:r w:rsidR="00F66F93" w:rsidRPr="00CF5C24">
              <w:rPr>
                <w:sz w:val="24"/>
              </w:rPr>
              <w:t>ASP.NET Core SignalR</w:t>
            </w:r>
            <w:r>
              <w:rPr>
                <w:rFonts w:hint="eastAsia"/>
                <w:sz w:val="24"/>
              </w:rPr>
              <w:t>等</w:t>
            </w:r>
            <w:r w:rsidR="00F66F93">
              <w:rPr>
                <w:rFonts w:hint="eastAsia"/>
                <w:sz w:val="24"/>
              </w:rPr>
              <w:t>技术使用方法的</w:t>
            </w:r>
            <w:r>
              <w:rPr>
                <w:rFonts w:hint="eastAsia"/>
                <w:sz w:val="24"/>
              </w:rPr>
              <w:t>学习，深入理解面向对象的编程思想。</w:t>
            </w:r>
          </w:p>
          <w:p w14:paraId="0BFFFBED" w14:textId="4767CB95" w:rsidR="00C86114" w:rsidRDefault="00F66F93">
            <w:pPr>
              <w:numPr>
                <w:ilvl w:val="0"/>
                <w:numId w:val="2"/>
              </w:numPr>
              <w:spacing w:line="360" w:lineRule="auto"/>
              <w:ind w:left="0" w:firstLineChars="200" w:firstLine="480"/>
              <w:textAlignment w:val="baseline"/>
              <w:rPr>
                <w:sz w:val="24"/>
              </w:rPr>
            </w:pPr>
            <w:r>
              <w:rPr>
                <w:rFonts w:hint="eastAsia"/>
                <w:sz w:val="24"/>
              </w:rPr>
              <w:t>回顾</w:t>
            </w:r>
            <w:r w:rsidR="008750F8">
              <w:rPr>
                <w:rFonts w:hint="eastAsia"/>
                <w:sz w:val="24"/>
              </w:rPr>
              <w:t>SQL server </w:t>
            </w:r>
            <w:r w:rsidR="008750F8">
              <w:rPr>
                <w:rFonts w:hint="eastAsia"/>
                <w:sz w:val="24"/>
              </w:rPr>
              <w:t>数据库</w:t>
            </w:r>
            <w:r>
              <w:rPr>
                <w:rFonts w:hint="eastAsia"/>
                <w:sz w:val="24"/>
              </w:rPr>
              <w:t>语言</w:t>
            </w:r>
            <w:r w:rsidR="008750F8">
              <w:rPr>
                <w:rFonts w:hint="eastAsia"/>
                <w:sz w:val="24"/>
              </w:rPr>
              <w:t>的使用。</w:t>
            </w:r>
          </w:p>
          <w:p w14:paraId="767065F9" w14:textId="6B1E3D54" w:rsidR="00C86114" w:rsidRDefault="008750F8">
            <w:pPr>
              <w:numPr>
                <w:ilvl w:val="0"/>
                <w:numId w:val="2"/>
              </w:numPr>
              <w:spacing w:line="360" w:lineRule="auto"/>
              <w:ind w:left="0" w:firstLineChars="200" w:firstLine="480"/>
              <w:textAlignment w:val="baseline"/>
              <w:rPr>
                <w:rFonts w:hAnsi="宋体" w:cs="宋体"/>
                <w:sz w:val="24"/>
              </w:rPr>
            </w:pPr>
            <w:r>
              <w:rPr>
                <w:rFonts w:hint="eastAsia"/>
                <w:sz w:val="24"/>
              </w:rPr>
              <w:lastRenderedPageBreak/>
              <w:t>调研了当前</w:t>
            </w:r>
            <w:r w:rsidR="00F66F93">
              <w:rPr>
                <w:rFonts w:hint="eastAsia"/>
                <w:sz w:val="28"/>
                <w:szCs w:val="28"/>
              </w:rPr>
              <w:t>自助终端设备管控系统</w:t>
            </w:r>
            <w:r>
              <w:rPr>
                <w:rFonts w:hint="eastAsia"/>
                <w:sz w:val="24"/>
              </w:rPr>
              <w:t>的现状，进一步明确了</w:t>
            </w:r>
            <w:r w:rsidR="00F66F93">
              <w:rPr>
                <w:rFonts w:hint="eastAsia"/>
                <w:sz w:val="24"/>
              </w:rPr>
              <w:t>市场</w:t>
            </w:r>
            <w:r>
              <w:rPr>
                <w:rFonts w:hint="eastAsia"/>
                <w:sz w:val="24"/>
              </w:rPr>
              <w:t>需求，确定了系统的开发方案。</w:t>
            </w:r>
            <w:r>
              <w:rPr>
                <w:rFonts w:hAnsi="宋体" w:cs="宋体" w:hint="eastAsia"/>
                <w:sz w:val="24"/>
              </w:rPr>
              <w:t>已参阅的</w:t>
            </w:r>
            <w:r>
              <w:rPr>
                <w:rFonts w:hint="eastAsia"/>
                <w:sz w:val="24"/>
              </w:rPr>
              <w:t>参考文献如下：</w:t>
            </w:r>
          </w:p>
          <w:p w14:paraId="5104E81C" w14:textId="77777777" w:rsidR="00097229" w:rsidRPr="002D3E1D" w:rsidRDefault="008750F8" w:rsidP="002D3E1D">
            <w:pPr>
              <w:spacing w:line="360" w:lineRule="auto"/>
              <w:ind w:rightChars="-15" w:right="-31"/>
              <w:textAlignment w:val="baseline"/>
              <w:rPr>
                <w:b/>
                <w:sz w:val="28"/>
                <w:szCs w:val="28"/>
              </w:rPr>
            </w:pPr>
            <w:r>
              <w:rPr>
                <w:rFonts w:hint="eastAsia"/>
                <w:b/>
                <w:sz w:val="28"/>
                <w:szCs w:val="28"/>
              </w:rPr>
              <w:t>参考文献：</w:t>
            </w:r>
          </w:p>
          <w:p w14:paraId="634AC590" w14:textId="77777777" w:rsidR="006A6D82" w:rsidRDefault="00F66F93" w:rsidP="00097229">
            <w:pPr>
              <w:spacing w:line="360" w:lineRule="auto"/>
              <w:textAlignment w:val="baseline"/>
              <w:rPr>
                <w:sz w:val="24"/>
              </w:rPr>
            </w:pPr>
            <w:r w:rsidRPr="00F66F93">
              <w:rPr>
                <w:rFonts w:hint="eastAsia"/>
                <w:sz w:val="24"/>
              </w:rPr>
              <w:t>[1]</w:t>
            </w:r>
            <w:r w:rsidRPr="00F66F93">
              <w:rPr>
                <w:rFonts w:hint="eastAsia"/>
                <w:sz w:val="24"/>
              </w:rPr>
              <w:t>王丽</w:t>
            </w:r>
            <w:r w:rsidRPr="00F66F93">
              <w:rPr>
                <w:rFonts w:hint="eastAsia"/>
                <w:sz w:val="24"/>
              </w:rPr>
              <w:t>,</w:t>
            </w:r>
            <w:r w:rsidRPr="00F66F93">
              <w:rPr>
                <w:rFonts w:hint="eastAsia"/>
                <w:sz w:val="24"/>
              </w:rPr>
              <w:t>李晓风</w:t>
            </w:r>
            <w:r w:rsidRPr="00F66F93">
              <w:rPr>
                <w:rFonts w:hint="eastAsia"/>
                <w:sz w:val="24"/>
              </w:rPr>
              <w:t>.</w:t>
            </w:r>
            <w:r w:rsidRPr="00F66F93">
              <w:rPr>
                <w:rFonts w:hint="eastAsia"/>
                <w:sz w:val="24"/>
              </w:rPr>
              <w:t>基于</w:t>
            </w:r>
            <w:r w:rsidRPr="00F66F93">
              <w:rPr>
                <w:rFonts w:hint="eastAsia"/>
                <w:sz w:val="24"/>
              </w:rPr>
              <w:t>SignalR</w:t>
            </w:r>
            <w:r w:rsidRPr="00F66F93">
              <w:rPr>
                <w:rFonts w:hint="eastAsia"/>
                <w:sz w:val="24"/>
              </w:rPr>
              <w:t>的实时监控系统的设计与实现</w:t>
            </w:r>
            <w:r w:rsidRPr="00F66F93">
              <w:rPr>
                <w:rFonts w:hint="eastAsia"/>
                <w:sz w:val="24"/>
              </w:rPr>
              <w:t>[J].</w:t>
            </w:r>
            <w:r w:rsidRPr="00F66F93">
              <w:rPr>
                <w:rFonts w:hint="eastAsia"/>
                <w:sz w:val="24"/>
              </w:rPr>
              <w:t>仪表技术</w:t>
            </w:r>
            <w:r w:rsidRPr="00F66F93">
              <w:rPr>
                <w:rFonts w:hint="eastAsia"/>
                <w:sz w:val="24"/>
              </w:rPr>
              <w:t>,2019(09):8-11+45.</w:t>
            </w:r>
            <w:r w:rsidRPr="00F66F93">
              <w:rPr>
                <w:rFonts w:hint="eastAsia"/>
                <w:sz w:val="24"/>
              </w:rPr>
              <w:t xml:space="preserve"> </w:t>
            </w:r>
          </w:p>
          <w:p w14:paraId="2535DECA" w14:textId="77777777" w:rsidR="006A6D82" w:rsidRDefault="006A6D82" w:rsidP="00097229">
            <w:pPr>
              <w:spacing w:line="360" w:lineRule="auto"/>
              <w:textAlignment w:val="baseline"/>
              <w:rPr>
                <w:sz w:val="24"/>
              </w:rPr>
            </w:pPr>
            <w:r w:rsidRPr="006A6D82">
              <w:rPr>
                <w:rFonts w:hint="eastAsia"/>
                <w:sz w:val="24"/>
              </w:rPr>
              <w:t>[</w:t>
            </w:r>
            <w:r>
              <w:rPr>
                <w:sz w:val="24"/>
              </w:rPr>
              <w:t>2</w:t>
            </w:r>
            <w:r w:rsidRPr="006A6D82">
              <w:rPr>
                <w:rFonts w:hint="eastAsia"/>
                <w:sz w:val="24"/>
              </w:rPr>
              <w:t>]</w:t>
            </w:r>
            <w:r w:rsidRPr="006A6D82">
              <w:rPr>
                <w:rFonts w:hint="eastAsia"/>
                <w:sz w:val="24"/>
              </w:rPr>
              <w:t>李燕</w:t>
            </w:r>
            <w:r w:rsidRPr="006A6D82">
              <w:rPr>
                <w:rFonts w:hint="eastAsia"/>
                <w:sz w:val="24"/>
              </w:rPr>
              <w:t>.</w:t>
            </w:r>
            <w:r w:rsidRPr="006A6D82">
              <w:rPr>
                <w:rFonts w:hint="eastAsia"/>
                <w:sz w:val="24"/>
              </w:rPr>
              <w:t>基于</w:t>
            </w:r>
            <w:r w:rsidRPr="006A6D82">
              <w:rPr>
                <w:rFonts w:hint="eastAsia"/>
                <w:sz w:val="24"/>
              </w:rPr>
              <w:t>ASP.NET SignalR</w:t>
            </w:r>
            <w:r w:rsidRPr="006A6D82">
              <w:rPr>
                <w:rFonts w:hint="eastAsia"/>
                <w:sz w:val="24"/>
              </w:rPr>
              <w:t>的实时</w:t>
            </w:r>
            <w:r w:rsidRPr="006A6D82">
              <w:rPr>
                <w:rFonts w:hint="eastAsia"/>
                <w:sz w:val="24"/>
              </w:rPr>
              <w:t>Web</w:t>
            </w:r>
            <w:r w:rsidRPr="006A6D82">
              <w:rPr>
                <w:rFonts w:hint="eastAsia"/>
                <w:sz w:val="24"/>
              </w:rPr>
              <w:t>功能的实现</w:t>
            </w:r>
            <w:r w:rsidRPr="006A6D82">
              <w:rPr>
                <w:rFonts w:hint="eastAsia"/>
                <w:sz w:val="24"/>
              </w:rPr>
              <w:t>[J].</w:t>
            </w:r>
            <w:r w:rsidRPr="006A6D82">
              <w:rPr>
                <w:rFonts w:hint="eastAsia"/>
                <w:sz w:val="24"/>
              </w:rPr>
              <w:t>电脑知识与技术</w:t>
            </w:r>
            <w:r w:rsidRPr="006A6D82">
              <w:rPr>
                <w:rFonts w:hint="eastAsia"/>
                <w:sz w:val="24"/>
              </w:rPr>
              <w:t>,2016,12(24):62-63.</w:t>
            </w:r>
            <w:r w:rsidRPr="006A6D82">
              <w:rPr>
                <w:rFonts w:hint="eastAsia"/>
                <w:sz w:val="24"/>
              </w:rPr>
              <w:t xml:space="preserve"> </w:t>
            </w:r>
          </w:p>
          <w:p w14:paraId="16C34A8B" w14:textId="626E6978" w:rsidR="00097229" w:rsidRDefault="006A6D82" w:rsidP="00097229">
            <w:pPr>
              <w:spacing w:line="360" w:lineRule="auto"/>
              <w:textAlignment w:val="baseline"/>
              <w:rPr>
                <w:sz w:val="24"/>
              </w:rPr>
            </w:pPr>
            <w:r w:rsidRPr="006A6D82">
              <w:rPr>
                <w:rFonts w:hint="eastAsia"/>
                <w:sz w:val="24"/>
              </w:rPr>
              <w:t>[</w:t>
            </w:r>
            <w:r>
              <w:rPr>
                <w:sz w:val="24"/>
              </w:rPr>
              <w:t>3</w:t>
            </w:r>
            <w:r w:rsidRPr="006A6D82">
              <w:rPr>
                <w:rFonts w:hint="eastAsia"/>
                <w:sz w:val="24"/>
              </w:rPr>
              <w:t>]</w:t>
            </w:r>
            <w:r w:rsidRPr="006A6D82">
              <w:rPr>
                <w:rFonts w:hint="eastAsia"/>
                <w:sz w:val="24"/>
              </w:rPr>
              <w:t>阿吉拉</w:t>
            </w:r>
            <w:r w:rsidRPr="006A6D82">
              <w:rPr>
                <w:rFonts w:hint="eastAsia"/>
                <w:sz w:val="24"/>
              </w:rPr>
              <w:t>.ASP.NET SignalR</w:t>
            </w:r>
            <w:r w:rsidRPr="006A6D82">
              <w:rPr>
                <w:rFonts w:hint="eastAsia"/>
                <w:sz w:val="24"/>
              </w:rPr>
              <w:t>编程实战</w:t>
            </w:r>
            <w:r w:rsidRPr="006A6D82">
              <w:rPr>
                <w:rFonts w:hint="eastAsia"/>
                <w:sz w:val="24"/>
              </w:rPr>
              <w:t>[J].</w:t>
            </w:r>
            <w:r w:rsidRPr="006A6D82">
              <w:rPr>
                <w:rFonts w:hint="eastAsia"/>
                <w:sz w:val="24"/>
              </w:rPr>
              <w:t>电脑编程技巧与维护</w:t>
            </w:r>
            <w:r w:rsidRPr="006A6D82">
              <w:rPr>
                <w:rFonts w:hint="eastAsia"/>
                <w:sz w:val="24"/>
              </w:rPr>
              <w:t>,2015(15):96.</w:t>
            </w:r>
          </w:p>
          <w:p w14:paraId="5D0F683F" w14:textId="09221709" w:rsidR="00097229" w:rsidRDefault="006A6D82" w:rsidP="00097229">
            <w:pPr>
              <w:spacing w:line="360" w:lineRule="auto"/>
              <w:textAlignment w:val="baseline"/>
              <w:rPr>
                <w:sz w:val="24"/>
              </w:rPr>
            </w:pPr>
            <w:r w:rsidRPr="006A6D82">
              <w:rPr>
                <w:rFonts w:hint="eastAsia"/>
                <w:sz w:val="24"/>
              </w:rPr>
              <w:t>[</w:t>
            </w:r>
            <w:r>
              <w:rPr>
                <w:sz w:val="24"/>
              </w:rPr>
              <w:t>4</w:t>
            </w:r>
            <w:r w:rsidRPr="006A6D82">
              <w:rPr>
                <w:rFonts w:hint="eastAsia"/>
                <w:sz w:val="24"/>
              </w:rPr>
              <w:t>]</w:t>
            </w:r>
            <w:r w:rsidRPr="006A6D82">
              <w:rPr>
                <w:rFonts w:hint="eastAsia"/>
                <w:sz w:val="24"/>
              </w:rPr>
              <w:t>赵泽俊</w:t>
            </w:r>
            <w:r w:rsidRPr="006A6D82">
              <w:rPr>
                <w:rFonts w:hint="eastAsia"/>
                <w:sz w:val="24"/>
              </w:rPr>
              <w:t>.</w:t>
            </w:r>
            <w:r w:rsidRPr="006A6D82">
              <w:rPr>
                <w:rFonts w:hint="eastAsia"/>
                <w:sz w:val="24"/>
              </w:rPr>
              <w:t>基于</w:t>
            </w:r>
            <w:r w:rsidRPr="006A6D82">
              <w:rPr>
                <w:rFonts w:hint="eastAsia"/>
                <w:sz w:val="24"/>
              </w:rPr>
              <w:t>SignalR</w:t>
            </w:r>
            <w:r w:rsidRPr="006A6D82">
              <w:rPr>
                <w:rFonts w:hint="eastAsia"/>
                <w:sz w:val="24"/>
              </w:rPr>
              <w:t>的物料预警系统设计</w:t>
            </w:r>
            <w:r w:rsidRPr="006A6D82">
              <w:rPr>
                <w:rFonts w:hint="eastAsia"/>
                <w:sz w:val="24"/>
              </w:rPr>
              <w:t>[J].</w:t>
            </w:r>
            <w:r w:rsidRPr="006A6D82">
              <w:rPr>
                <w:rFonts w:hint="eastAsia"/>
                <w:sz w:val="24"/>
              </w:rPr>
              <w:t>电脑知识与技术</w:t>
            </w:r>
            <w:r w:rsidRPr="006A6D82">
              <w:rPr>
                <w:rFonts w:hint="eastAsia"/>
                <w:sz w:val="24"/>
              </w:rPr>
              <w:t>,2019,15(22):107-109.</w:t>
            </w:r>
          </w:p>
          <w:p w14:paraId="331F2A1B" w14:textId="10989BBF" w:rsidR="006535A9" w:rsidRDefault="006A6D82" w:rsidP="00097229">
            <w:pPr>
              <w:spacing w:line="360" w:lineRule="auto"/>
              <w:textAlignment w:val="baseline"/>
              <w:rPr>
                <w:sz w:val="24"/>
              </w:rPr>
            </w:pPr>
            <w:r w:rsidRPr="006A6D82">
              <w:rPr>
                <w:rFonts w:hint="eastAsia"/>
                <w:sz w:val="24"/>
              </w:rPr>
              <w:t>[</w:t>
            </w:r>
            <w:r>
              <w:rPr>
                <w:sz w:val="24"/>
              </w:rPr>
              <w:t>5</w:t>
            </w:r>
            <w:r w:rsidRPr="006A6D82">
              <w:rPr>
                <w:rFonts w:hint="eastAsia"/>
                <w:sz w:val="24"/>
              </w:rPr>
              <w:t>]</w:t>
            </w:r>
            <w:r w:rsidRPr="006A6D82">
              <w:rPr>
                <w:rFonts w:hint="eastAsia"/>
                <w:sz w:val="24"/>
              </w:rPr>
              <w:t>潘海昌</w:t>
            </w:r>
            <w:r w:rsidRPr="006A6D82">
              <w:rPr>
                <w:rFonts w:hint="eastAsia"/>
                <w:sz w:val="24"/>
              </w:rPr>
              <w:t xml:space="preserve">. </w:t>
            </w:r>
            <w:r w:rsidRPr="006A6D82">
              <w:rPr>
                <w:rFonts w:hint="eastAsia"/>
                <w:sz w:val="24"/>
              </w:rPr>
              <w:t>道路救援系统消息推送模块重构设计与实现</w:t>
            </w:r>
            <w:r w:rsidRPr="006A6D82">
              <w:rPr>
                <w:rFonts w:hint="eastAsia"/>
                <w:sz w:val="24"/>
              </w:rPr>
              <w:t>[D].</w:t>
            </w:r>
            <w:r w:rsidRPr="006A6D82">
              <w:rPr>
                <w:rFonts w:hint="eastAsia"/>
                <w:sz w:val="24"/>
              </w:rPr>
              <w:t>上海交通大学</w:t>
            </w:r>
            <w:r w:rsidRPr="006A6D82">
              <w:rPr>
                <w:rFonts w:hint="eastAsia"/>
                <w:sz w:val="24"/>
              </w:rPr>
              <w:t>,2018.</w:t>
            </w:r>
          </w:p>
          <w:p w14:paraId="4D9F12E4" w14:textId="44249A2C" w:rsidR="00CB5375" w:rsidRDefault="00E12EA5" w:rsidP="00097229">
            <w:pPr>
              <w:spacing w:line="360" w:lineRule="auto"/>
              <w:textAlignment w:val="baseline"/>
              <w:rPr>
                <w:sz w:val="24"/>
              </w:rPr>
            </w:pPr>
            <w:r w:rsidRPr="00E12EA5">
              <w:rPr>
                <w:rFonts w:hint="eastAsia"/>
                <w:sz w:val="24"/>
              </w:rPr>
              <w:t>[</w:t>
            </w:r>
            <w:r>
              <w:rPr>
                <w:sz w:val="24"/>
              </w:rPr>
              <w:t>6</w:t>
            </w:r>
            <w:r w:rsidRPr="00E12EA5">
              <w:rPr>
                <w:rFonts w:hint="eastAsia"/>
                <w:sz w:val="24"/>
              </w:rPr>
              <w:t>]</w:t>
            </w:r>
            <w:r w:rsidRPr="00E12EA5">
              <w:rPr>
                <w:rFonts w:hint="eastAsia"/>
                <w:sz w:val="24"/>
              </w:rPr>
              <w:t>何文学</w:t>
            </w:r>
            <w:r w:rsidRPr="00E12EA5">
              <w:rPr>
                <w:rFonts w:hint="eastAsia"/>
                <w:sz w:val="24"/>
              </w:rPr>
              <w:t>,</w:t>
            </w:r>
            <w:r w:rsidRPr="00E12EA5">
              <w:rPr>
                <w:rFonts w:hint="eastAsia"/>
                <w:sz w:val="24"/>
              </w:rPr>
              <w:t>罗晟勇</w:t>
            </w:r>
            <w:r w:rsidRPr="00E12EA5">
              <w:rPr>
                <w:rFonts w:hint="eastAsia"/>
                <w:sz w:val="24"/>
              </w:rPr>
              <w:t>,</w:t>
            </w:r>
            <w:r w:rsidRPr="00E12EA5">
              <w:rPr>
                <w:rFonts w:hint="eastAsia"/>
                <w:sz w:val="24"/>
              </w:rPr>
              <w:t>彭天玲</w:t>
            </w:r>
            <w:r w:rsidRPr="00E12EA5">
              <w:rPr>
                <w:rFonts w:hint="eastAsia"/>
                <w:sz w:val="24"/>
              </w:rPr>
              <w:t>.SignalR</w:t>
            </w:r>
            <w:r w:rsidRPr="00E12EA5">
              <w:rPr>
                <w:rFonts w:hint="eastAsia"/>
                <w:sz w:val="24"/>
              </w:rPr>
              <w:t>技术在光伏监控系统中的研究与应用</w:t>
            </w:r>
            <w:r w:rsidRPr="00E12EA5">
              <w:rPr>
                <w:rFonts w:hint="eastAsia"/>
                <w:sz w:val="24"/>
              </w:rPr>
              <w:t>[J].</w:t>
            </w:r>
            <w:r w:rsidRPr="00E12EA5">
              <w:rPr>
                <w:rFonts w:hint="eastAsia"/>
                <w:sz w:val="24"/>
              </w:rPr>
              <w:t>计算技术与自动化</w:t>
            </w:r>
            <w:r w:rsidRPr="00E12EA5">
              <w:rPr>
                <w:rFonts w:hint="eastAsia"/>
                <w:sz w:val="24"/>
              </w:rPr>
              <w:t>,2016,35(01):14-17.</w:t>
            </w:r>
          </w:p>
          <w:p w14:paraId="6AA4A0CC" w14:textId="6549E5F8" w:rsidR="00097229" w:rsidRDefault="00E12EA5" w:rsidP="00097229">
            <w:pPr>
              <w:spacing w:line="360" w:lineRule="auto"/>
              <w:textAlignment w:val="baseline"/>
              <w:rPr>
                <w:sz w:val="24"/>
              </w:rPr>
            </w:pPr>
            <w:r w:rsidRPr="00E12EA5">
              <w:rPr>
                <w:rFonts w:hint="eastAsia"/>
                <w:sz w:val="24"/>
              </w:rPr>
              <w:t>[</w:t>
            </w:r>
            <w:r>
              <w:rPr>
                <w:sz w:val="24"/>
              </w:rPr>
              <w:t>7</w:t>
            </w:r>
            <w:r w:rsidRPr="00E12EA5">
              <w:rPr>
                <w:rFonts w:hint="eastAsia"/>
                <w:sz w:val="24"/>
              </w:rPr>
              <w:t>]</w:t>
            </w:r>
            <w:r w:rsidRPr="00E12EA5">
              <w:rPr>
                <w:rFonts w:hint="eastAsia"/>
                <w:sz w:val="24"/>
              </w:rPr>
              <w:t>张月</w:t>
            </w:r>
            <w:r w:rsidRPr="00E12EA5">
              <w:rPr>
                <w:rFonts w:hint="eastAsia"/>
                <w:sz w:val="24"/>
              </w:rPr>
              <w:t>,</w:t>
            </w:r>
            <w:r w:rsidRPr="00E12EA5">
              <w:rPr>
                <w:rFonts w:hint="eastAsia"/>
                <w:sz w:val="24"/>
              </w:rPr>
              <w:t>惠晨晨</w:t>
            </w:r>
            <w:r w:rsidRPr="00E12EA5">
              <w:rPr>
                <w:rFonts w:hint="eastAsia"/>
                <w:sz w:val="24"/>
              </w:rPr>
              <w:t>,</w:t>
            </w:r>
            <w:r w:rsidRPr="00E12EA5">
              <w:rPr>
                <w:rFonts w:hint="eastAsia"/>
                <w:sz w:val="24"/>
              </w:rPr>
              <w:t>邹圣新</w:t>
            </w:r>
            <w:r w:rsidRPr="00E12EA5">
              <w:rPr>
                <w:rFonts w:hint="eastAsia"/>
                <w:sz w:val="24"/>
              </w:rPr>
              <w:t>,</w:t>
            </w:r>
            <w:r w:rsidRPr="00E12EA5">
              <w:rPr>
                <w:rFonts w:hint="eastAsia"/>
                <w:sz w:val="24"/>
              </w:rPr>
              <w:t>陈丰照</w:t>
            </w:r>
            <w:r w:rsidRPr="00E12EA5">
              <w:rPr>
                <w:rFonts w:hint="eastAsia"/>
                <w:sz w:val="24"/>
              </w:rPr>
              <w:t>.</w:t>
            </w:r>
            <w:r w:rsidRPr="00E12EA5">
              <w:rPr>
                <w:rFonts w:hint="eastAsia"/>
                <w:sz w:val="24"/>
              </w:rPr>
              <w:t>基于</w:t>
            </w:r>
            <w:r w:rsidRPr="00E12EA5">
              <w:rPr>
                <w:rFonts w:hint="eastAsia"/>
                <w:sz w:val="24"/>
              </w:rPr>
              <w:t>SignalR-IoT</w:t>
            </w:r>
            <w:r w:rsidRPr="00E12EA5">
              <w:rPr>
                <w:rFonts w:hint="eastAsia"/>
                <w:sz w:val="24"/>
              </w:rPr>
              <w:t>技术的校园智慧消防平台系统设计研究</w:t>
            </w:r>
            <w:r w:rsidRPr="00E12EA5">
              <w:rPr>
                <w:rFonts w:hint="eastAsia"/>
                <w:sz w:val="24"/>
              </w:rPr>
              <w:t>[J].</w:t>
            </w:r>
            <w:r w:rsidRPr="00E12EA5">
              <w:rPr>
                <w:rFonts w:hint="eastAsia"/>
                <w:sz w:val="24"/>
              </w:rPr>
              <w:t>电脑知识与技术</w:t>
            </w:r>
            <w:r w:rsidRPr="00E12EA5">
              <w:rPr>
                <w:rFonts w:hint="eastAsia"/>
                <w:sz w:val="24"/>
              </w:rPr>
              <w:t>,2019,15(28):117-119.</w:t>
            </w:r>
          </w:p>
          <w:p w14:paraId="48B9A87F" w14:textId="6DC82E62" w:rsidR="00097229" w:rsidRPr="00097229" w:rsidRDefault="00E12EA5" w:rsidP="00097229">
            <w:pPr>
              <w:spacing w:line="360" w:lineRule="auto"/>
              <w:textAlignment w:val="baseline"/>
              <w:rPr>
                <w:sz w:val="24"/>
              </w:rPr>
            </w:pPr>
            <w:r w:rsidRPr="00E12EA5">
              <w:rPr>
                <w:rFonts w:hint="eastAsia"/>
                <w:sz w:val="24"/>
              </w:rPr>
              <w:t>[</w:t>
            </w:r>
            <w:r>
              <w:rPr>
                <w:sz w:val="24"/>
              </w:rPr>
              <w:t>8</w:t>
            </w:r>
            <w:r w:rsidRPr="00E12EA5">
              <w:rPr>
                <w:rFonts w:hint="eastAsia"/>
                <w:sz w:val="24"/>
              </w:rPr>
              <w:t>]</w:t>
            </w:r>
            <w:r>
              <w:rPr>
                <w:rFonts w:ascii="Arial" w:hAnsi="Arial" w:cs="Arial"/>
                <w:color w:val="000000"/>
                <w:szCs w:val="21"/>
                <w:shd w:val="clear" w:color="auto" w:fill="FFFFFF"/>
              </w:rPr>
              <w:t>Keyvan Nayyeri;Darren White </w:t>
            </w:r>
            <w:hyperlink r:id="rId12" w:tgtFrame="_blank" w:history="1">
              <w:r>
                <w:rPr>
                  <w:rStyle w:val="af0"/>
                  <w:rFonts w:ascii="Arial" w:hAnsi="Arial" w:cs="Arial"/>
                  <w:color w:val="FB703D"/>
                  <w:szCs w:val="21"/>
                  <w:shd w:val="clear" w:color="auto" w:fill="FFFFFF"/>
                </w:rPr>
                <w:t>Pro ASP.NET SignalR</w:t>
              </w:r>
            </w:hyperlink>
            <w:r>
              <w:rPr>
                <w:rFonts w:ascii="Arial" w:hAnsi="Arial" w:cs="Arial"/>
                <w:color w:val="000000"/>
                <w:szCs w:val="21"/>
                <w:shd w:val="clear" w:color="auto" w:fill="FFFFFF"/>
              </w:rPr>
              <w:t>[B] </w:t>
            </w:r>
            <w:r>
              <w:rPr>
                <w:rStyle w:val="apple-converted-space"/>
                <w:rFonts w:ascii="Arial" w:hAnsi="Arial" w:cs="Arial"/>
                <w:color w:val="000000"/>
                <w:szCs w:val="21"/>
                <w:shd w:val="clear" w:color="auto" w:fill="FFFFFF"/>
              </w:rPr>
              <w:t> </w:t>
            </w:r>
            <w:r>
              <w:rPr>
                <w:rFonts w:ascii="Arial" w:hAnsi="Arial" w:cs="Arial"/>
                <w:color w:val="000000"/>
                <w:szCs w:val="21"/>
                <w:shd w:val="clear" w:color="auto" w:fill="FFFFFF"/>
              </w:rPr>
              <w:t>null,2014</w:t>
            </w:r>
          </w:p>
          <w:p w14:paraId="445EDCAC" w14:textId="77777777" w:rsidR="00C86114" w:rsidRDefault="008750F8">
            <w:pPr>
              <w:autoSpaceDE w:val="0"/>
              <w:autoSpaceDN w:val="0"/>
              <w:adjustRightInd w:val="0"/>
              <w:jc w:val="left"/>
              <w:rPr>
                <w:b/>
                <w:sz w:val="28"/>
                <w:szCs w:val="28"/>
              </w:rPr>
            </w:pPr>
            <w:r>
              <w:rPr>
                <w:rFonts w:hint="eastAsia"/>
                <w:b/>
                <w:sz w:val="28"/>
                <w:szCs w:val="28"/>
              </w:rPr>
              <w:t>指导教师意见：</w:t>
            </w:r>
          </w:p>
          <w:p w14:paraId="06448C54" w14:textId="77777777" w:rsidR="00C86114" w:rsidRPr="00DC06BF" w:rsidRDefault="00C86114">
            <w:pPr>
              <w:spacing w:afterLines="50" w:after="156" w:line="360" w:lineRule="auto"/>
              <w:ind w:rightChars="-15" w:right="-31"/>
              <w:textAlignment w:val="baseline"/>
              <w:rPr>
                <w:b/>
                <w:sz w:val="28"/>
                <w:szCs w:val="28"/>
              </w:rPr>
            </w:pPr>
          </w:p>
          <w:p w14:paraId="0EC81DD4" w14:textId="77777777" w:rsidR="00C86114" w:rsidRDefault="00C86114">
            <w:pPr>
              <w:spacing w:afterLines="50" w:after="156" w:line="360" w:lineRule="auto"/>
              <w:ind w:rightChars="-15" w:right="-31"/>
              <w:textAlignment w:val="baseline"/>
              <w:rPr>
                <w:b/>
                <w:sz w:val="28"/>
                <w:szCs w:val="28"/>
              </w:rPr>
            </w:pPr>
          </w:p>
          <w:p w14:paraId="2E2D010B" w14:textId="77777777" w:rsidR="00C86114" w:rsidRDefault="008750F8">
            <w:pPr>
              <w:spacing w:afterLines="50" w:after="156" w:line="360" w:lineRule="auto"/>
              <w:ind w:rightChars="-15" w:right="-31"/>
              <w:textAlignment w:val="baseline"/>
              <w:rPr>
                <w:sz w:val="28"/>
                <w:szCs w:val="28"/>
              </w:rPr>
            </w:pPr>
            <w:r>
              <w:rPr>
                <w:rFonts w:hint="eastAsia"/>
                <w:b/>
                <w:sz w:val="28"/>
                <w:szCs w:val="28"/>
              </w:rPr>
              <w:t xml:space="preserve">                  </w:t>
            </w:r>
            <w:r>
              <w:rPr>
                <w:rFonts w:hint="eastAsia"/>
                <w:b/>
                <w:sz w:val="28"/>
                <w:szCs w:val="28"/>
              </w:rPr>
              <w:t>指导</w:t>
            </w:r>
            <w:r>
              <w:rPr>
                <w:b/>
                <w:sz w:val="28"/>
                <w:szCs w:val="28"/>
              </w:rPr>
              <w:t>教师签名：</w:t>
            </w:r>
            <w:r>
              <w:rPr>
                <w:rFonts w:hint="eastAsia"/>
                <w:b/>
                <w:sz w:val="28"/>
                <w:szCs w:val="28"/>
              </w:rPr>
              <w:t xml:space="preserve">       </w:t>
            </w:r>
            <w:r>
              <w:rPr>
                <w:b/>
                <w:sz w:val="28"/>
                <w:szCs w:val="28"/>
              </w:rPr>
              <w:t xml:space="preserve">     </w:t>
            </w:r>
            <w:r>
              <w:rPr>
                <w:rFonts w:hint="eastAsia"/>
                <w:b/>
                <w:sz w:val="28"/>
                <w:szCs w:val="28"/>
              </w:rPr>
              <w:t xml:space="preserve">  </w:t>
            </w:r>
            <w:r>
              <w:rPr>
                <w:rFonts w:hint="eastAsia"/>
                <w:sz w:val="28"/>
                <w:szCs w:val="28"/>
              </w:rPr>
              <w:t xml:space="preserve"> </w:t>
            </w:r>
            <w:r>
              <w:rPr>
                <w:sz w:val="28"/>
                <w:szCs w:val="28"/>
              </w:rPr>
              <w:t xml:space="preserve">     </w:t>
            </w:r>
            <w:r>
              <w:rPr>
                <w:rFonts w:hint="eastAsia"/>
                <w:sz w:val="28"/>
                <w:szCs w:val="28"/>
              </w:rPr>
              <w:t>年</w:t>
            </w:r>
            <w:r>
              <w:rPr>
                <w:sz w:val="28"/>
                <w:szCs w:val="28"/>
              </w:rPr>
              <w:t xml:space="preserve">   </w:t>
            </w:r>
            <w:r>
              <w:rPr>
                <w:rFonts w:hint="eastAsia"/>
                <w:sz w:val="28"/>
                <w:szCs w:val="28"/>
              </w:rPr>
              <w:t>月</w:t>
            </w:r>
            <w:r>
              <w:rPr>
                <w:sz w:val="28"/>
                <w:szCs w:val="28"/>
              </w:rPr>
              <w:t xml:space="preserve">   </w:t>
            </w:r>
            <w:r>
              <w:rPr>
                <w:rFonts w:hint="eastAsia"/>
                <w:sz w:val="28"/>
                <w:szCs w:val="28"/>
              </w:rPr>
              <w:t>日</w:t>
            </w:r>
          </w:p>
        </w:tc>
      </w:tr>
    </w:tbl>
    <w:p w14:paraId="4EA04375" w14:textId="77777777" w:rsidR="00C86114" w:rsidRDefault="008750F8">
      <w:pPr>
        <w:spacing w:before="100" w:beforeAutospacing="1" w:after="100" w:afterAutospacing="1"/>
      </w:pPr>
      <w:r>
        <w:rPr>
          <w:rFonts w:hint="eastAsia"/>
        </w:rPr>
        <w:lastRenderedPageBreak/>
        <w:t>注：本表须</w:t>
      </w:r>
      <w:r>
        <w:t>存入</w:t>
      </w:r>
      <w:r>
        <w:rPr>
          <w:rFonts w:hint="eastAsia"/>
        </w:rPr>
        <w:t>学生毕业设计（论文）档案。</w:t>
      </w:r>
    </w:p>
    <w:sectPr w:rsidR="00C86114">
      <w:pgSz w:w="11906" w:h="16838"/>
      <w:pgMar w:top="1361" w:right="1701" w:bottom="1361" w:left="1701" w:header="851" w:footer="992"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8C9137" w14:textId="77777777" w:rsidR="00222CE1" w:rsidRDefault="00222CE1">
      <w:r>
        <w:separator/>
      </w:r>
    </w:p>
  </w:endnote>
  <w:endnote w:type="continuationSeparator" w:id="0">
    <w:p w14:paraId="0224949E" w14:textId="77777777" w:rsidR="00222CE1" w:rsidRDefault="00222CE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6B429C" w14:textId="77777777" w:rsidR="00222CE1" w:rsidRDefault="00222CE1">
      <w:r>
        <w:separator/>
      </w:r>
    </w:p>
  </w:footnote>
  <w:footnote w:type="continuationSeparator" w:id="0">
    <w:p w14:paraId="4479AD6F" w14:textId="77777777" w:rsidR="00222CE1" w:rsidRDefault="00222CE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2"/>
    <w:multiLevelType w:val="multilevel"/>
    <w:tmpl w:val="00000002"/>
    <w:lvl w:ilvl="0">
      <w:start w:val="1"/>
      <w:numFmt w:val="decimal"/>
      <w:lvlText w:val="%1."/>
      <w:lvlJc w:val="left"/>
      <w:pPr>
        <w:ind w:left="1528" w:hanging="360"/>
      </w:pPr>
      <w:rPr>
        <w:rFonts w:hint="default"/>
      </w:rPr>
    </w:lvl>
    <w:lvl w:ilvl="1">
      <w:start w:val="1"/>
      <w:numFmt w:val="lowerLetter"/>
      <w:lvlText w:val="%2)"/>
      <w:lvlJc w:val="left"/>
      <w:pPr>
        <w:ind w:left="2008" w:hanging="420"/>
      </w:pPr>
    </w:lvl>
    <w:lvl w:ilvl="2">
      <w:start w:val="1"/>
      <w:numFmt w:val="lowerRoman"/>
      <w:lvlText w:val="%3."/>
      <w:lvlJc w:val="right"/>
      <w:pPr>
        <w:ind w:left="2428" w:hanging="420"/>
      </w:pPr>
    </w:lvl>
    <w:lvl w:ilvl="3">
      <w:start w:val="1"/>
      <w:numFmt w:val="decimal"/>
      <w:lvlText w:val="%4."/>
      <w:lvlJc w:val="left"/>
      <w:pPr>
        <w:ind w:left="2848" w:hanging="420"/>
      </w:pPr>
    </w:lvl>
    <w:lvl w:ilvl="4">
      <w:start w:val="1"/>
      <w:numFmt w:val="lowerLetter"/>
      <w:lvlText w:val="%5)"/>
      <w:lvlJc w:val="left"/>
      <w:pPr>
        <w:ind w:left="3268" w:hanging="420"/>
      </w:pPr>
    </w:lvl>
    <w:lvl w:ilvl="5">
      <w:start w:val="1"/>
      <w:numFmt w:val="lowerRoman"/>
      <w:lvlText w:val="%6."/>
      <w:lvlJc w:val="right"/>
      <w:pPr>
        <w:ind w:left="3688" w:hanging="420"/>
      </w:pPr>
    </w:lvl>
    <w:lvl w:ilvl="6">
      <w:start w:val="1"/>
      <w:numFmt w:val="decimal"/>
      <w:lvlText w:val="%7."/>
      <w:lvlJc w:val="left"/>
      <w:pPr>
        <w:ind w:left="4108" w:hanging="420"/>
      </w:pPr>
    </w:lvl>
    <w:lvl w:ilvl="7">
      <w:start w:val="1"/>
      <w:numFmt w:val="lowerLetter"/>
      <w:lvlText w:val="%8)"/>
      <w:lvlJc w:val="left"/>
      <w:pPr>
        <w:ind w:left="4528" w:hanging="420"/>
      </w:pPr>
    </w:lvl>
    <w:lvl w:ilvl="8">
      <w:start w:val="1"/>
      <w:numFmt w:val="lowerRoman"/>
      <w:lvlText w:val="%9."/>
      <w:lvlJc w:val="right"/>
      <w:pPr>
        <w:ind w:left="4948" w:hanging="420"/>
      </w:pPr>
    </w:lvl>
  </w:abstractNum>
  <w:abstractNum w:abstractNumId="1" w15:restartNumberingAfterBreak="0">
    <w:nsid w:val="7292247F"/>
    <w:multiLevelType w:val="multilevel"/>
    <w:tmpl w:val="7292247F"/>
    <w:lvl w:ilvl="0">
      <w:start w:val="4"/>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hdrShapeDefaults>
    <o:shapedefaults v:ext="edit" spidmax="2049"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A27"/>
    <w:rsid w:val="000232AA"/>
    <w:rsid w:val="00034022"/>
    <w:rsid w:val="00050D38"/>
    <w:rsid w:val="0005561E"/>
    <w:rsid w:val="00074553"/>
    <w:rsid w:val="000809C8"/>
    <w:rsid w:val="0009468D"/>
    <w:rsid w:val="00097229"/>
    <w:rsid w:val="000B51BF"/>
    <w:rsid w:val="000D72F4"/>
    <w:rsid w:val="000E387B"/>
    <w:rsid w:val="001044E9"/>
    <w:rsid w:val="00104842"/>
    <w:rsid w:val="00107EBA"/>
    <w:rsid w:val="00147271"/>
    <w:rsid w:val="00151BCD"/>
    <w:rsid w:val="0016719C"/>
    <w:rsid w:val="00172A27"/>
    <w:rsid w:val="00184AF9"/>
    <w:rsid w:val="001875FF"/>
    <w:rsid w:val="001A6FA2"/>
    <w:rsid w:val="001B5944"/>
    <w:rsid w:val="001F4916"/>
    <w:rsid w:val="002150EC"/>
    <w:rsid w:val="00222CE1"/>
    <w:rsid w:val="00240D9B"/>
    <w:rsid w:val="00250928"/>
    <w:rsid w:val="002537FB"/>
    <w:rsid w:val="0025686D"/>
    <w:rsid w:val="002737AF"/>
    <w:rsid w:val="00295554"/>
    <w:rsid w:val="002A5662"/>
    <w:rsid w:val="002A6B2D"/>
    <w:rsid w:val="002D3E1D"/>
    <w:rsid w:val="00350CBA"/>
    <w:rsid w:val="003558CB"/>
    <w:rsid w:val="00365954"/>
    <w:rsid w:val="00370E47"/>
    <w:rsid w:val="003D7A59"/>
    <w:rsid w:val="00404CC5"/>
    <w:rsid w:val="00405072"/>
    <w:rsid w:val="00425DCE"/>
    <w:rsid w:val="004633EC"/>
    <w:rsid w:val="004B39E2"/>
    <w:rsid w:val="004E2B70"/>
    <w:rsid w:val="00501646"/>
    <w:rsid w:val="00522653"/>
    <w:rsid w:val="0059283B"/>
    <w:rsid w:val="005D5CA4"/>
    <w:rsid w:val="005F0741"/>
    <w:rsid w:val="00606442"/>
    <w:rsid w:val="00640AD6"/>
    <w:rsid w:val="006435F5"/>
    <w:rsid w:val="006535A9"/>
    <w:rsid w:val="00662774"/>
    <w:rsid w:val="00676A1D"/>
    <w:rsid w:val="006A6D82"/>
    <w:rsid w:val="006E072D"/>
    <w:rsid w:val="006F0091"/>
    <w:rsid w:val="00712A44"/>
    <w:rsid w:val="00735F88"/>
    <w:rsid w:val="0075168F"/>
    <w:rsid w:val="00755A97"/>
    <w:rsid w:val="00781079"/>
    <w:rsid w:val="007C65C7"/>
    <w:rsid w:val="007D308C"/>
    <w:rsid w:val="007E4812"/>
    <w:rsid w:val="00806F28"/>
    <w:rsid w:val="00815D9C"/>
    <w:rsid w:val="00822872"/>
    <w:rsid w:val="0086119A"/>
    <w:rsid w:val="0086774D"/>
    <w:rsid w:val="008748A2"/>
    <w:rsid w:val="008750F8"/>
    <w:rsid w:val="008A304A"/>
    <w:rsid w:val="008D5BC0"/>
    <w:rsid w:val="008F1AE9"/>
    <w:rsid w:val="009217E6"/>
    <w:rsid w:val="0093447F"/>
    <w:rsid w:val="009850A2"/>
    <w:rsid w:val="00993082"/>
    <w:rsid w:val="009C6663"/>
    <w:rsid w:val="009D05B3"/>
    <w:rsid w:val="009D604F"/>
    <w:rsid w:val="009D68DA"/>
    <w:rsid w:val="00A249EA"/>
    <w:rsid w:val="00A71690"/>
    <w:rsid w:val="00AA09D1"/>
    <w:rsid w:val="00AB18EF"/>
    <w:rsid w:val="00AB5909"/>
    <w:rsid w:val="00AC2C8D"/>
    <w:rsid w:val="00AC3A57"/>
    <w:rsid w:val="00AD115B"/>
    <w:rsid w:val="00AE12C8"/>
    <w:rsid w:val="00AE33B3"/>
    <w:rsid w:val="00AE6869"/>
    <w:rsid w:val="00AF3C35"/>
    <w:rsid w:val="00AF4862"/>
    <w:rsid w:val="00B21E33"/>
    <w:rsid w:val="00BA5D36"/>
    <w:rsid w:val="00BB289E"/>
    <w:rsid w:val="00BC29E5"/>
    <w:rsid w:val="00BE6C1F"/>
    <w:rsid w:val="00C07A65"/>
    <w:rsid w:val="00C07F68"/>
    <w:rsid w:val="00C1271A"/>
    <w:rsid w:val="00C519EF"/>
    <w:rsid w:val="00C715B2"/>
    <w:rsid w:val="00C74472"/>
    <w:rsid w:val="00C76FF8"/>
    <w:rsid w:val="00C86114"/>
    <w:rsid w:val="00CB5375"/>
    <w:rsid w:val="00CE0242"/>
    <w:rsid w:val="00CF5C24"/>
    <w:rsid w:val="00D03FC9"/>
    <w:rsid w:val="00D14712"/>
    <w:rsid w:val="00D25093"/>
    <w:rsid w:val="00D8293D"/>
    <w:rsid w:val="00D82A18"/>
    <w:rsid w:val="00D86517"/>
    <w:rsid w:val="00DA2127"/>
    <w:rsid w:val="00DC06BF"/>
    <w:rsid w:val="00DC4840"/>
    <w:rsid w:val="00DD0D7A"/>
    <w:rsid w:val="00DF092D"/>
    <w:rsid w:val="00E12EA5"/>
    <w:rsid w:val="00E2342E"/>
    <w:rsid w:val="00E32C81"/>
    <w:rsid w:val="00E53BE3"/>
    <w:rsid w:val="00E61FAB"/>
    <w:rsid w:val="00E62C73"/>
    <w:rsid w:val="00E746D2"/>
    <w:rsid w:val="00E9669A"/>
    <w:rsid w:val="00EA778B"/>
    <w:rsid w:val="00F20ED7"/>
    <w:rsid w:val="00F2627C"/>
    <w:rsid w:val="00F26A40"/>
    <w:rsid w:val="00F30D72"/>
    <w:rsid w:val="00F4524C"/>
    <w:rsid w:val="00F55F20"/>
    <w:rsid w:val="00F66F93"/>
    <w:rsid w:val="00F81248"/>
    <w:rsid w:val="00F8217E"/>
    <w:rsid w:val="00FA134B"/>
    <w:rsid w:val="00FA2278"/>
    <w:rsid w:val="00FE3BE5"/>
    <w:rsid w:val="00FF0277"/>
    <w:rsid w:val="01CA0482"/>
    <w:rsid w:val="04506123"/>
    <w:rsid w:val="09D04526"/>
    <w:rsid w:val="0A69599B"/>
    <w:rsid w:val="12800F55"/>
    <w:rsid w:val="151033E0"/>
    <w:rsid w:val="1A3E7E58"/>
    <w:rsid w:val="1D70401E"/>
    <w:rsid w:val="1EE938DD"/>
    <w:rsid w:val="252043D0"/>
    <w:rsid w:val="260E4590"/>
    <w:rsid w:val="263F6BE3"/>
    <w:rsid w:val="27A45517"/>
    <w:rsid w:val="29D6663B"/>
    <w:rsid w:val="2AC717C7"/>
    <w:rsid w:val="2CDF6EEF"/>
    <w:rsid w:val="32FC05ED"/>
    <w:rsid w:val="3D7D5C93"/>
    <w:rsid w:val="43247F5B"/>
    <w:rsid w:val="45006A6F"/>
    <w:rsid w:val="47C95918"/>
    <w:rsid w:val="4E905D4B"/>
    <w:rsid w:val="51271E8C"/>
    <w:rsid w:val="521B5C09"/>
    <w:rsid w:val="533631A7"/>
    <w:rsid w:val="53512247"/>
    <w:rsid w:val="57A33940"/>
    <w:rsid w:val="58033692"/>
    <w:rsid w:val="61B54E59"/>
    <w:rsid w:val="658137BF"/>
    <w:rsid w:val="67B05E16"/>
    <w:rsid w:val="6950475A"/>
    <w:rsid w:val="6AF8719D"/>
    <w:rsid w:val="6C0D67C3"/>
    <w:rsid w:val="6EAE75F3"/>
    <w:rsid w:val="70A1671E"/>
    <w:rsid w:val="73DC6F23"/>
    <w:rsid w:val="788F4F98"/>
    <w:rsid w:val="7A225551"/>
    <w:rsid w:val="7D310705"/>
    <w:rsid w:val="7EF45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rokecolor="#739cc3">
      <v:fill angle="90" type="gradient">
        <o:fill v:ext="view" type="gradientUnscaled"/>
      </v:fill>
      <v:stroke color="#739cc3" weight="1.25pt"/>
    </o:shapedefaults>
    <o:shapelayout v:ext="edit">
      <o:idmap v:ext="edit" data="1"/>
    </o:shapelayout>
  </w:shapeDefaults>
  <w:decimalSymbol w:val="."/>
  <w:listSeparator w:val=","/>
  <w14:docId w14:val="1648D44C"/>
  <w15:docId w15:val="{B8DED428-A378-4A1C-91CD-1917FB49E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iPriority="99" w:unhideWhenUsed="1"/>
    <w:lsdException w:name="header" w:uiPriority="99" w:unhideWhenUsed="1" w:qFormat="1"/>
    <w:lsdException w:name="footer"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99"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unhideWhenUsed="1" w:qFormat="1"/>
    <w:lsdException w:name="HTML Code" w:unhideWhenUsed="1" w:qFormat="1"/>
    <w:lsdException w:name="HTML Definition"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unhideWhenUsed="1" w:qFormat="1"/>
    <w:lsdException w:name="Normal Table" w:semiHidden="1" w:uiPriority="99" w:unhideWhenUsed="1" w:qFormat="1"/>
    <w:lsdException w:name="annotation subject"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unhideWhenUsed="1" w:qFormat="1"/>
    <w:lsdException w:name="Table Grid" w:uiPriority="39"/>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uiPriority w:val="9"/>
    <w:qFormat/>
    <w:pPr>
      <w:spacing w:before="100" w:beforeAutospacing="1" w:after="100" w:afterAutospacing="1"/>
      <w:jc w:val="left"/>
      <w:outlineLvl w:val="0"/>
    </w:pPr>
    <w:rPr>
      <w:rFonts w:ascii="宋体" w:hAnsi="宋体" w:cs="宋体" w:hint="eastAsia"/>
      <w:b/>
      <w:kern w:val="44"/>
      <w:sz w:val="48"/>
      <w:szCs w:val="48"/>
    </w:rPr>
  </w:style>
  <w:style w:type="paragraph" w:styleId="2">
    <w:name w:val="heading 2"/>
    <w:basedOn w:val="a"/>
    <w:next w:val="a"/>
    <w:uiPriority w:val="9"/>
    <w:qFormat/>
    <w:pPr>
      <w:spacing w:before="100" w:beforeAutospacing="1" w:after="100" w:afterAutospacing="1"/>
      <w:jc w:val="left"/>
      <w:outlineLvl w:val="1"/>
    </w:pPr>
    <w:rPr>
      <w:rFonts w:ascii="宋体" w:hAnsi="宋体" w:cs="宋体" w:hint="eastAsia"/>
      <w:b/>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uiPriority w:val="99"/>
    <w:unhideWhenUsed/>
    <w:pPr>
      <w:jc w:val="left"/>
    </w:pPr>
  </w:style>
  <w:style w:type="paragraph" w:styleId="a5">
    <w:name w:val="Balloon Text"/>
    <w:basedOn w:val="a"/>
    <w:link w:val="a6"/>
    <w:uiPriority w:val="99"/>
    <w:unhideWhenUsed/>
    <w:qFormat/>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qFormat/>
    <w:pPr>
      <w:pBdr>
        <w:bottom w:val="single" w:sz="6" w:space="1" w:color="auto"/>
      </w:pBdr>
      <w:tabs>
        <w:tab w:val="center" w:pos="4153"/>
        <w:tab w:val="right" w:pos="8306"/>
      </w:tabs>
      <w:snapToGrid w:val="0"/>
      <w:jc w:val="center"/>
    </w:pPr>
    <w:rPr>
      <w:sz w:val="18"/>
      <w:szCs w:val="18"/>
    </w:rPr>
  </w:style>
  <w:style w:type="paragraph" w:styleId="ab">
    <w:name w:val="annotation subject"/>
    <w:basedOn w:val="a3"/>
    <w:next w:val="a3"/>
    <w:link w:val="ac"/>
    <w:uiPriority w:val="99"/>
    <w:unhideWhenUsed/>
    <w:qFormat/>
    <w:rPr>
      <w:b/>
      <w:bCs/>
    </w:rPr>
  </w:style>
  <w:style w:type="character" w:styleId="ad">
    <w:name w:val="Strong"/>
    <w:uiPriority w:val="22"/>
    <w:qFormat/>
    <w:rPr>
      <w:b/>
    </w:rPr>
  </w:style>
  <w:style w:type="character" w:styleId="ae">
    <w:name w:val="FollowedHyperlink"/>
    <w:unhideWhenUsed/>
    <w:rPr>
      <w:color w:val="000099"/>
      <w:u w:val="none"/>
    </w:rPr>
  </w:style>
  <w:style w:type="character" w:styleId="af">
    <w:name w:val="Emphasis"/>
    <w:uiPriority w:val="20"/>
    <w:qFormat/>
  </w:style>
  <w:style w:type="character" w:styleId="HTML">
    <w:name w:val="HTML Definition"/>
    <w:unhideWhenUsed/>
  </w:style>
  <w:style w:type="character" w:styleId="HTML0">
    <w:name w:val="HTML Variable"/>
    <w:unhideWhenUsed/>
    <w:qFormat/>
  </w:style>
  <w:style w:type="character" w:styleId="af0">
    <w:name w:val="Hyperlink"/>
    <w:unhideWhenUsed/>
    <w:qFormat/>
    <w:rPr>
      <w:color w:val="000099"/>
      <w:u w:val="none"/>
    </w:rPr>
  </w:style>
  <w:style w:type="character" w:styleId="HTML1">
    <w:name w:val="HTML Code"/>
    <w:unhideWhenUsed/>
    <w:qFormat/>
    <w:rPr>
      <w:rFonts w:ascii="Courier New" w:hAnsi="Courier New"/>
      <w:sz w:val="20"/>
    </w:rPr>
  </w:style>
  <w:style w:type="character" w:styleId="af1">
    <w:name w:val="annotation reference"/>
    <w:uiPriority w:val="99"/>
    <w:unhideWhenUsed/>
    <w:qFormat/>
    <w:rPr>
      <w:sz w:val="21"/>
      <w:szCs w:val="21"/>
    </w:rPr>
  </w:style>
  <w:style w:type="character" w:styleId="HTML2">
    <w:name w:val="HTML Cite"/>
    <w:unhideWhenUsed/>
    <w:qFormat/>
  </w:style>
  <w:style w:type="character" w:customStyle="1" w:styleId="ac">
    <w:name w:val="批注主题 字符"/>
    <w:link w:val="ab"/>
    <w:uiPriority w:val="99"/>
    <w:semiHidden/>
    <w:rPr>
      <w:rFonts w:ascii="Times New Roman" w:eastAsia="宋体" w:hAnsi="Times New Roman" w:cs="Times New Roman"/>
      <w:b/>
      <w:bCs/>
      <w:szCs w:val="24"/>
    </w:rPr>
  </w:style>
  <w:style w:type="character" w:customStyle="1" w:styleId="aa">
    <w:name w:val="页眉 字符"/>
    <w:link w:val="a9"/>
    <w:uiPriority w:val="99"/>
    <w:rPr>
      <w:sz w:val="18"/>
      <w:szCs w:val="18"/>
    </w:rPr>
  </w:style>
  <w:style w:type="character" w:customStyle="1" w:styleId="current">
    <w:name w:val="current"/>
    <w:rPr>
      <w:color w:val="FFFFFF"/>
      <w:u w:val="none"/>
      <w:shd w:val="clear" w:color="auto" w:fill="307CB8"/>
    </w:rPr>
  </w:style>
  <w:style w:type="character" w:customStyle="1" w:styleId="a4">
    <w:name w:val="批注文字 字符"/>
    <w:link w:val="a3"/>
    <w:uiPriority w:val="99"/>
    <w:semiHidden/>
    <w:rPr>
      <w:rFonts w:ascii="Times New Roman" w:eastAsia="宋体" w:hAnsi="Times New Roman" w:cs="Times New Roman"/>
      <w:szCs w:val="24"/>
    </w:rPr>
  </w:style>
  <w:style w:type="character" w:customStyle="1" w:styleId="a6">
    <w:name w:val="批注框文本 字符"/>
    <w:link w:val="a5"/>
    <w:uiPriority w:val="99"/>
    <w:semiHidden/>
    <w:qFormat/>
    <w:rPr>
      <w:rFonts w:ascii="Times New Roman" w:eastAsia="宋体" w:hAnsi="Times New Roman" w:cs="Times New Roman"/>
      <w:sz w:val="18"/>
      <w:szCs w:val="18"/>
    </w:rPr>
  </w:style>
  <w:style w:type="character" w:customStyle="1" w:styleId="a8">
    <w:name w:val="页脚 字符"/>
    <w:link w:val="a7"/>
    <w:uiPriority w:val="99"/>
    <w:rPr>
      <w:sz w:val="18"/>
      <w:szCs w:val="18"/>
    </w:rPr>
  </w:style>
  <w:style w:type="paragraph" w:customStyle="1" w:styleId="af2">
    <w:name w:val="列出段落"/>
    <w:basedOn w:val="a"/>
    <w:uiPriority w:val="34"/>
    <w:qFormat/>
    <w:pPr>
      <w:widowControl/>
      <w:spacing w:beforeLines="50" w:line="300" w:lineRule="auto"/>
      <w:ind w:firstLineChars="200" w:firstLine="420"/>
    </w:pPr>
    <w:rPr>
      <w:rFonts w:ascii="Calibri" w:hAnsi="Calibri"/>
      <w:szCs w:val="22"/>
    </w:rPr>
  </w:style>
  <w:style w:type="character" w:customStyle="1" w:styleId="apple-converted-space">
    <w:name w:val="apple-converted-space"/>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363273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vpn.sdwu.edu.cn/https/77726476706e69737468656265737421e3f44990357e6b5e7501c7a29d41/Detail/index/WWMERGEBLAST/SSBD9354AB236AB4E5E2CB91657AACB4294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479</TotalTime>
  <Pages>4</Pages>
  <Words>373</Words>
  <Characters>2127</Characters>
  <Application>Microsoft Office Word</Application>
  <DocSecurity>0</DocSecurity>
  <Lines>17</Lines>
  <Paragraphs>4</Paragraphs>
  <ScaleCrop>false</ScaleCrop>
  <Company/>
  <LinksUpToDate>false</LinksUpToDate>
  <CharactersWithSpaces>2496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山东女子学院本科毕业设计开题报告</dc:title>
  <dc:creator>wcy</dc:creator>
  <cp:lastModifiedBy>孫 大寶</cp:lastModifiedBy>
  <cp:revision>5</cp:revision>
  <dcterms:created xsi:type="dcterms:W3CDTF">2021-02-18T06:13:00Z</dcterms:created>
  <dcterms:modified xsi:type="dcterms:W3CDTF">2021-02-19T02:06:00Z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2052-11.3.0.8632</vt:lpwstr>
  </property>
</Properties>
</file>