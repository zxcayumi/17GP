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山东女子学院本科毕业设计开题报告</w:t>
      </w:r>
    </w:p>
    <w:tbl>
      <w:tblPr>
        <w:tblStyle w:val="3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452"/>
        <w:gridCol w:w="2273"/>
        <w:gridCol w:w="239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</w:t>
            </w:r>
          </w:p>
        </w:tc>
        <w:tc>
          <w:tcPr>
            <w:tcW w:w="245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数据科学与计算机学院</w:t>
            </w:r>
          </w:p>
        </w:tc>
        <w:tc>
          <w:tcPr>
            <w:tcW w:w="2273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年级</w:t>
            </w:r>
            <w:r>
              <w:rPr>
                <w:sz w:val="28"/>
                <w:szCs w:val="28"/>
              </w:rPr>
              <w:t>专业班级</w:t>
            </w:r>
          </w:p>
        </w:tc>
        <w:tc>
          <w:tcPr>
            <w:tcW w:w="239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  <w:lang w:eastAsia="zh-CN"/>
              </w:rPr>
              <w:t>计科春考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>
              <w:rPr>
                <w:sz w:val="28"/>
                <w:szCs w:val="28"/>
              </w:rPr>
              <w:t>学号</w:t>
            </w:r>
          </w:p>
        </w:tc>
        <w:tc>
          <w:tcPr>
            <w:tcW w:w="245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170707250137</w:t>
            </w:r>
          </w:p>
        </w:tc>
        <w:tc>
          <w:tcPr>
            <w:tcW w:w="2273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</w:t>
            </w: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39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侯兴顺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</w:t>
            </w:r>
            <w:r>
              <w:rPr>
                <w:sz w:val="28"/>
                <w:szCs w:val="28"/>
              </w:rPr>
              <w:t>教师工号</w:t>
            </w:r>
          </w:p>
        </w:tc>
        <w:tc>
          <w:tcPr>
            <w:tcW w:w="245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34052</w:t>
            </w:r>
          </w:p>
        </w:tc>
        <w:tc>
          <w:tcPr>
            <w:tcW w:w="2273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</w:t>
            </w:r>
            <w:r>
              <w:rPr>
                <w:sz w:val="28"/>
                <w:szCs w:val="28"/>
              </w:rPr>
              <w:t>教师姓名</w:t>
            </w:r>
          </w:p>
        </w:tc>
        <w:tc>
          <w:tcPr>
            <w:tcW w:w="239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赵学臣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任务书题目</w:t>
            </w:r>
          </w:p>
        </w:tc>
        <w:tc>
          <w:tcPr>
            <w:tcW w:w="7119" w:type="dxa"/>
            <w:gridSpan w:val="3"/>
            <w:noWrap w:val="0"/>
            <w:vAlign w:val="center"/>
          </w:tcPr>
          <w:p>
            <w:pPr>
              <w:rPr>
                <w:sz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基于ssm的视频创作分享网站的设计与实现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2095" w:type="dxa"/>
            <w:noWrap w:val="0"/>
            <w:vAlign w:val="top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最终题目</w:t>
            </w:r>
          </w:p>
        </w:tc>
        <w:tc>
          <w:tcPr>
            <w:tcW w:w="7119" w:type="dxa"/>
            <w:gridSpan w:val="3"/>
            <w:noWrap w:val="0"/>
            <w:vAlign w:val="center"/>
          </w:tcPr>
          <w:p>
            <w:pPr>
              <w:rPr>
                <w:rFonts w:ascii="宋体"/>
                <w:sz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基于ssm的视频创作分享网站的设计与实现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2" w:hRule="atLeast"/>
          <w:jc w:val="center"/>
        </w:trPr>
        <w:tc>
          <w:tcPr>
            <w:tcW w:w="9214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本课题的总体设计目标：</w:t>
            </w:r>
          </w:p>
          <w:p>
            <w:pPr>
              <w:spacing w:line="360" w:lineRule="auto"/>
              <w:ind w:right="-31" w:rightChars="-15" w:firstLine="480" w:firstLineChars="200"/>
              <w:textAlignment w:val="baseline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本课题以</w:t>
            </w:r>
            <w:r>
              <w:rPr>
                <w:rFonts w:hint="eastAsia"/>
                <w:sz w:val="24"/>
                <w:lang w:val="en-US" w:eastAsia="zh-CN"/>
              </w:rPr>
              <w:t>Java语言</w:t>
            </w:r>
            <w:r>
              <w:rPr>
                <w:rFonts w:hint="eastAsia"/>
                <w:sz w:val="24"/>
              </w:rPr>
              <w:t>作为开发工具，在 Windows 系统下，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应用了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IDEA+MySql，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开发一个基于ssm的视频创作分享网站</w:t>
            </w:r>
            <w:r>
              <w:rPr>
                <w:rFonts w:hint="eastAsia"/>
                <w:sz w:val="24"/>
              </w:rPr>
              <w:t>。本系统是以</w:t>
            </w:r>
            <w:r>
              <w:rPr>
                <w:rFonts w:hint="eastAsia"/>
                <w:sz w:val="24"/>
                <w:lang w:eastAsia="zh-CN"/>
              </w:rPr>
              <w:t>视频的创作分享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  <w:lang w:eastAsia="zh-CN"/>
              </w:rPr>
              <w:t>目的</w:t>
            </w:r>
            <w:r>
              <w:rPr>
                <w:rFonts w:hint="eastAsia"/>
                <w:sz w:val="24"/>
              </w:rPr>
              <w:t>，以网络为依托的</w:t>
            </w:r>
            <w:r>
              <w:rPr>
                <w:rFonts w:hint="eastAsia"/>
                <w:sz w:val="24"/>
                <w:lang w:eastAsia="zh-CN"/>
              </w:rPr>
              <w:t>视频网站</w:t>
            </w:r>
            <w:r>
              <w:rPr>
                <w:rFonts w:hint="eastAsia"/>
                <w:sz w:val="24"/>
              </w:rPr>
              <w:t>。系统采用了交互式和层次结构的方法，加强了操作的简洁性和层次性，加强了</w:t>
            </w:r>
            <w:r>
              <w:rPr>
                <w:rFonts w:hint="eastAsia"/>
                <w:sz w:val="24"/>
                <w:lang w:eastAsia="zh-CN"/>
              </w:rPr>
              <w:t>作品与作品、创作者与创作者、创作者与作品之间的</w:t>
            </w:r>
            <w:r>
              <w:rPr>
                <w:rFonts w:hint="eastAsia"/>
                <w:sz w:val="24"/>
              </w:rPr>
              <w:t>交流，实现通过</w:t>
            </w:r>
            <w:r>
              <w:rPr>
                <w:rFonts w:hint="eastAsia"/>
                <w:sz w:val="24"/>
                <w:lang w:eastAsia="zh-CN"/>
              </w:rPr>
              <w:t>网站来认识一些志同道合的朋友</w:t>
            </w:r>
            <w:r>
              <w:rPr>
                <w:rFonts w:hint="eastAsia"/>
                <w:sz w:val="24"/>
              </w:rPr>
              <w:t>，给</w:t>
            </w:r>
            <w:r>
              <w:rPr>
                <w:rFonts w:hint="eastAsia"/>
                <w:sz w:val="24"/>
                <w:lang w:eastAsia="zh-CN"/>
              </w:rPr>
              <w:t>创作者</w:t>
            </w:r>
            <w:r>
              <w:rPr>
                <w:rFonts w:hint="eastAsia"/>
                <w:sz w:val="24"/>
              </w:rPr>
              <w:t>营造了一个轻松愉快的</w:t>
            </w:r>
            <w:r>
              <w:rPr>
                <w:rFonts w:hint="eastAsia"/>
                <w:sz w:val="24"/>
                <w:lang w:eastAsia="zh-CN"/>
              </w:rPr>
              <w:t>良好交流</w:t>
            </w:r>
            <w:r>
              <w:rPr>
                <w:rFonts w:hint="eastAsia"/>
                <w:sz w:val="24"/>
              </w:rPr>
              <w:t>环境。</w:t>
            </w:r>
          </w:p>
          <w:p>
            <w:pPr>
              <w:spacing w:line="360" w:lineRule="auto"/>
              <w:ind w:right="-31" w:rightChars="-15" w:firstLine="480" w:firstLineChars="200"/>
              <w:textAlignment w:val="baseline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该系统</w:t>
            </w:r>
            <w:r>
              <w:rPr>
                <w:rFonts w:hint="eastAsia"/>
                <w:sz w:val="24"/>
                <w:lang w:eastAsia="zh-CN"/>
              </w:rPr>
              <w:t>主要完成用户的创作投稿、视频分享、</w:t>
            </w:r>
            <w:r>
              <w:rPr>
                <w:rFonts w:hint="eastAsia"/>
                <w:sz w:val="24"/>
                <w:lang w:val="en-US" w:eastAsia="zh-CN"/>
              </w:rPr>
              <w:t>互动社交以及视频的点赞、收藏和评论的功能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ind w:right="-31" w:rightChars="-15"/>
              <w:textAlignment w:val="baseline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本课题的设计思路：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本课题的开发</w:t>
            </w:r>
            <w:r>
              <w:rPr>
                <w:sz w:val="24"/>
              </w:rPr>
              <w:t>硬件环</w:t>
            </w:r>
            <w:r>
              <w:rPr>
                <w:rFonts w:hint="eastAsia"/>
                <w:sz w:val="24"/>
              </w:rPr>
              <w:t>境为PC机，开发</w:t>
            </w:r>
            <w:r>
              <w:rPr>
                <w:sz w:val="24"/>
              </w:rPr>
              <w:t>软件环境</w:t>
            </w:r>
            <w:r>
              <w:rPr>
                <w:rFonts w:hint="eastAsia"/>
                <w:sz w:val="24"/>
              </w:rPr>
              <w:t>为W</w:t>
            </w:r>
            <w:r>
              <w:rPr>
                <w:sz w:val="24"/>
              </w:rPr>
              <w:t xml:space="preserve">indows 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bookmarkStart w:id="0" w:name="_Toc421951072"/>
            <w:bookmarkEnd w:id="0"/>
            <w:bookmarkStart w:id="1" w:name="_Toc421950543"/>
            <w:bookmarkEnd w:id="1"/>
            <w:bookmarkStart w:id="2" w:name="_Toc31185"/>
            <w:r>
              <w:rPr>
                <w:rFonts w:hint="eastAsia"/>
                <w:sz w:val="24"/>
                <w:lang w:val="en-US" w:eastAsia="zh-CN"/>
              </w:rPr>
              <w:t>。</w:t>
            </w:r>
            <w:bookmarkEnd w:id="2"/>
          </w:p>
          <w:p>
            <w:pPr>
              <w:spacing w:line="360" w:lineRule="auto"/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 xml:space="preserve"> 本</w:t>
            </w:r>
            <w:r>
              <w:rPr>
                <w:rFonts w:hint="eastAsia"/>
                <w:sz w:val="24"/>
              </w:rPr>
              <w:t>课题使用</w:t>
            </w:r>
            <w:r>
              <w:rPr>
                <w:rFonts w:hint="eastAsia"/>
                <w:sz w:val="24"/>
                <w:lang w:val="en-US" w:eastAsia="zh-CN"/>
              </w:rPr>
              <w:t>IDEA</w:t>
            </w:r>
            <w:r>
              <w:rPr>
                <w:sz w:val="24"/>
              </w:rPr>
              <w:t>实</w:t>
            </w:r>
            <w:r>
              <w:rPr>
                <w:rFonts w:hint="eastAsia"/>
                <w:sz w:val="24"/>
                <w:lang w:val="en-US" w:eastAsia="zh-CN"/>
              </w:rPr>
              <w:t>现互动答题</w:t>
            </w:r>
            <w:r>
              <w:rPr>
                <w:rFonts w:hint="eastAsia"/>
                <w:sz w:val="24"/>
              </w:rPr>
              <w:t>系统。基本功能包括</w:t>
            </w:r>
            <w:r>
              <w:rPr>
                <w:rFonts w:hint="eastAsia"/>
                <w:sz w:val="24"/>
                <w:lang w:eastAsia="zh-CN"/>
              </w:rPr>
              <w:t>用户的登录注册、作品投稿、聊天关注、发表动态以及视频作品的点赞评论收藏</w:t>
            </w:r>
            <w:r>
              <w:rPr>
                <w:rFonts w:hint="eastAsia"/>
                <w:sz w:val="24"/>
              </w:rPr>
              <w:t>等功能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spacing w:line="360" w:lineRule="auto"/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 本课题拟采用的数据库是</w:t>
            </w:r>
            <w:r>
              <w:rPr>
                <w:rFonts w:hint="eastAsia"/>
                <w:sz w:val="24"/>
                <w:lang w:val="en-US" w:eastAsia="zh-CN"/>
              </w:rPr>
              <w:t>MySQL 数据库</w:t>
            </w:r>
            <w:r>
              <w:rPr>
                <w:rFonts w:hint="eastAsia"/>
                <w:sz w:val="24"/>
              </w:rPr>
              <w:t>，以此作为</w:t>
            </w:r>
            <w:r>
              <w:rPr>
                <w:rFonts w:hint="eastAsia"/>
                <w:sz w:val="24"/>
                <w:lang w:val="en-US" w:eastAsia="zh-CN"/>
              </w:rPr>
              <w:t>视频作品链接</w:t>
            </w:r>
            <w:r>
              <w:rPr>
                <w:rFonts w:hint="eastAsia"/>
                <w:sz w:val="24"/>
              </w:rPr>
              <w:t>的数据支撑。</w:t>
            </w:r>
          </w:p>
          <w:p>
            <w:pPr>
              <w:spacing w:line="360" w:lineRule="auto"/>
              <w:ind w:right="-31" w:rightChars="-15"/>
              <w:textAlignment w:val="baseline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360" w:lineRule="auto"/>
              <w:ind w:right="-31" w:rightChars="-15"/>
              <w:textAlignment w:val="baseline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本课题的主要内容</w:t>
            </w:r>
            <w:r>
              <w:rPr>
                <w:rFonts w:hint="eastAsia"/>
                <w:b/>
                <w:sz w:val="24"/>
              </w:rPr>
              <w:t>：</w:t>
            </w:r>
          </w:p>
          <w:p>
            <w:pPr>
              <w:spacing w:line="360" w:lineRule="auto"/>
              <w:ind w:right="-31" w:rightChars="-15"/>
              <w:textAlignment w:val="baseline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>系统主要功能如下：</w:t>
            </w:r>
          </w:p>
          <w:p>
            <w:pPr>
              <w:spacing w:line="360" w:lineRule="auto"/>
              <w:ind w:right="-31" w:rightChars="-15" w:firstLine="480"/>
              <w:textAlignment w:val="baseline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4573270" cy="2030095"/>
                  <wp:effectExtent l="0" t="0" r="17780" b="8255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270" cy="203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textAlignment w:val="baseline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本网站主要采用的技术：Java，Spring,Spring MVC，Mybatis，MySQL 数据库，等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本课题采用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Java、IDEA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基于ssm的视频创作分享网站</w:t>
            </w:r>
            <w:r>
              <w:rPr>
                <w:rFonts w:ascii="宋体" w:hAnsi="宋体" w:eastAsia="宋体" w:cs="宋体"/>
                <w:sz w:val="24"/>
                <w:szCs w:val="24"/>
              </w:rPr>
              <w:t>。首先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调研当前网络当中同型网站现状，进行需求分析，概要设计出本课题的基本功能，</w:t>
            </w:r>
            <w:r>
              <w:rPr>
                <w:rFonts w:ascii="宋体" w:hAnsi="宋体" w:eastAsia="宋体" w:cs="宋体"/>
                <w:sz w:val="24"/>
                <w:szCs w:val="24"/>
              </w:rPr>
              <w:t>基本功能包括</w:t>
            </w:r>
            <w:r>
              <w:rPr>
                <w:rFonts w:hint="eastAsia"/>
                <w:sz w:val="24"/>
                <w:lang w:val="en-US" w:eastAsia="zh-CN"/>
              </w:rPr>
              <w:t>用户登录注册、投稿作品、作品分享、关注他人、发表动态、搜索作品以及视频的评论点赞收藏</w:t>
            </w:r>
            <w:r>
              <w:rPr>
                <w:rFonts w:ascii="宋体" w:hAnsi="宋体" w:eastAsia="宋体" w:cs="宋体"/>
                <w:sz w:val="24"/>
                <w:szCs w:val="24"/>
              </w:rPr>
              <w:t>等功能。在此基础上，进行详细设计和编码实现，最后进行系统测试和进一步完善，实现系统要求的功能，并撰写设计说明书。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开发流程如下</w:t>
            </w:r>
          </w:p>
          <w:p>
            <w:pPr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sz w:val="24"/>
              </w:rPr>
              <w:t>1. 需求分析，确定系统边界。</w:t>
            </w:r>
          </w:p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深入了解和分析需求，根据自己的经验和需求用WORD或相关的工具再做出一份文档系统的功能需求文档。这次的文档会清楚利用系统大致的大功能模块，大功能模</w:t>
            </w:r>
            <w:r>
              <w:rPr>
                <w:sz w:val="24"/>
              </w:rPr>
              <w:t>块有哪些小功能模块，并且还列出相关的界面和界面功能。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 界面设计，数据库设计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>根据需求分析的结果，对整个软件系统进行界面设计，数据库设计，如系统框架设计、数据库设计等。软件设计一般分为总体设计和详细设计。软件设计将为软件程序编写打下良好的基础。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 系统开发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    a)基于</w:t>
            </w:r>
            <w:r>
              <w:rPr>
                <w:rFonts w:hint="eastAsia"/>
                <w:sz w:val="24"/>
                <w:lang w:val="en-US" w:eastAsia="zh-CN"/>
              </w:rPr>
              <w:t>ssm</w:t>
            </w:r>
            <w:r>
              <w:rPr>
                <w:sz w:val="24"/>
              </w:rPr>
              <w:t>的后端数据服务开发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    b)基于</w:t>
            </w:r>
            <w:r>
              <w:rPr>
                <w:rFonts w:hint="eastAsia"/>
                <w:sz w:val="24"/>
                <w:lang w:val="en-US" w:eastAsia="zh-CN"/>
              </w:rPr>
              <w:t>JQuery和BootStarp</w:t>
            </w:r>
            <w:r>
              <w:rPr>
                <w:sz w:val="24"/>
              </w:rPr>
              <w:t>的前端开发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 系统部署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</w:p>
          <w:p>
            <w:pPr>
              <w:spacing w:line="360" w:lineRule="auto"/>
              <w:ind w:right="-31" w:rightChars="-15"/>
              <w:textAlignment w:val="baseline"/>
              <w:rPr>
                <w:b/>
                <w:strike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本课题的技术方案：</w:t>
            </w:r>
          </w:p>
          <w:p>
            <w:pPr>
              <w:numPr>
                <w:ilvl w:val="0"/>
                <w:numId w:val="2"/>
              </w:numPr>
              <w:spacing w:line="360" w:lineRule="auto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本课题设计过程中用到的技术方法如下。</w:t>
            </w:r>
          </w:p>
          <w:p>
            <w:pPr>
              <w:spacing w:line="360" w:lineRule="auto"/>
              <w:ind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（1）文献资料法。查阅相关文献资料，了解</w:t>
            </w:r>
            <w:r>
              <w:rPr>
                <w:rFonts w:hint="eastAsia"/>
                <w:sz w:val="24"/>
                <w:lang w:eastAsia="zh-CN"/>
              </w:rPr>
              <w:t>视频创作分享网站</w:t>
            </w:r>
            <w:r>
              <w:rPr>
                <w:rFonts w:hint="eastAsia"/>
                <w:sz w:val="24"/>
              </w:rPr>
              <w:t>的现状，根据需求分析的要求，进行概要设计，为课题的开展提供资料、知识和技术支持。</w:t>
            </w:r>
          </w:p>
          <w:p>
            <w:pPr>
              <w:spacing w:line="360" w:lineRule="auto"/>
              <w:ind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（2）瀑布模型法。应用系统开发使用瀑布模型，自顶向下，逐步实现。</w:t>
            </w:r>
          </w:p>
          <w:p>
            <w:pPr>
              <w:spacing w:line="360" w:lineRule="auto"/>
              <w:ind w:firstLine="480" w:firstLineChars="200"/>
              <w:textAlignment w:val="baseline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（3）黑盒测试。用黑盒测试方法实现系统的集成测试，从用户的角度针对系统界面、功能及外部结构进行测试，保证系统的健壮性、性能和安全性（security）等。</w:t>
            </w:r>
          </w:p>
          <w:p>
            <w:pPr>
              <w:numPr>
                <w:ilvl w:val="0"/>
                <w:numId w:val="2"/>
              </w:numPr>
              <w:spacing w:line="360" w:lineRule="auto"/>
              <w:textAlignment w:val="baseline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本课题设计过程中用到的技术</w:t>
            </w:r>
            <w:r>
              <w:rPr>
                <w:rFonts w:hint="eastAsia"/>
                <w:sz w:val="24"/>
                <w:lang w:val="en-US" w:eastAsia="zh-CN"/>
              </w:rPr>
              <w:t>方案如下：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5711825" cy="1405255"/>
                  <wp:effectExtent l="0" t="0" r="3175" b="4445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25" cy="140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420" w:leftChars="200"/>
              <w:textAlignment w:val="baseline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本系统主要采用技术：</w:t>
            </w:r>
            <w:r>
              <w:rPr>
                <w:rFonts w:hint="eastAsia"/>
                <w:sz w:val="24"/>
                <w:lang w:val="en-US" w:eastAsia="zh-CN"/>
              </w:rPr>
              <w:t>Java、Spring mvc、Spring、Mybatis、MySQL</w:t>
            </w:r>
            <w:r>
              <w:rPr>
                <w:rFonts w:hint="eastAsia"/>
                <w:sz w:val="24"/>
              </w:rPr>
              <w:t> 数据库</w:t>
            </w:r>
            <w:r>
              <w:rPr>
                <w:rFonts w:hint="eastAsia"/>
                <w:sz w:val="24"/>
                <w:lang w:eastAsia="zh-CN"/>
              </w:rPr>
              <w:t>等</w:t>
            </w:r>
          </w:p>
          <w:p>
            <w:pPr>
              <w:spacing w:line="360" w:lineRule="auto"/>
              <w:ind w:left="420" w:left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（1）</w:t>
            </w:r>
            <w:r>
              <w:rPr>
                <w:rFonts w:hint="eastAsia"/>
                <w:sz w:val="24"/>
                <w:lang w:val="en-US" w:eastAsia="zh-CN"/>
              </w:rPr>
              <w:t>JAVA</w:t>
            </w:r>
            <w:r>
              <w:rPr>
                <w:rFonts w:hint="eastAsia"/>
                <w:sz w:val="24"/>
              </w:rPr>
              <w:t>语言实现后台业务逻辑的开发。</w:t>
            </w:r>
          </w:p>
          <w:p>
            <w:pPr>
              <w:spacing w:line="360" w:lineRule="auto"/>
              <w:ind w:left="420" w:left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（2）基于</w:t>
            </w:r>
            <w:r>
              <w:rPr>
                <w:rFonts w:hint="eastAsia"/>
                <w:sz w:val="24"/>
                <w:lang w:val="en-US" w:eastAsia="zh-CN"/>
              </w:rPr>
              <w:t>SSM</w:t>
            </w:r>
            <w:r>
              <w:rPr>
                <w:rFonts w:hint="eastAsia"/>
                <w:sz w:val="24"/>
              </w:rPr>
              <w:t>实现符合Restful的数据、业务服务。</w:t>
            </w:r>
          </w:p>
          <w:p>
            <w:pPr>
              <w:spacing w:line="360" w:lineRule="auto"/>
              <w:ind w:left="420" w:leftChars="200"/>
              <w:textAlignment w:val="baseline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（3）基于bootstrap的前端设计。 </w:t>
            </w:r>
          </w:p>
          <w:p>
            <w:pPr>
              <w:spacing w:line="360" w:lineRule="auto"/>
              <w:ind w:left="420" w:leftChars="200"/>
              <w:textAlignment w:val="baseline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lang w:eastAsia="zh-CN"/>
              </w:rPr>
              <w:t>）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  <w:lang w:val="en-US" w:eastAsia="zh-CN"/>
              </w:rPr>
              <w:t>JQuery、Js</w:t>
            </w:r>
            <w:r>
              <w:rPr>
                <w:rFonts w:hint="eastAsia"/>
                <w:sz w:val="24"/>
              </w:rPr>
              <w:t>的前端开发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tabs>
                <w:tab w:val="left" w:pos="5460"/>
              </w:tabs>
              <w:spacing w:line="360" w:lineRule="auto"/>
              <w:ind w:right="-31" w:rightChars="-15"/>
              <w:textAlignment w:val="baseline"/>
              <w:rPr>
                <w:b/>
                <w:strike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本课题的计划</w:t>
            </w:r>
            <w:r>
              <w:rPr>
                <w:b/>
                <w:sz w:val="28"/>
                <w:szCs w:val="28"/>
              </w:rPr>
              <w:t>进程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b/>
                <w:sz w:val="28"/>
                <w:szCs w:val="28"/>
              </w:rPr>
              <w:tab/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年1月中旬—20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年3月中旬：根据任务书的要求，查阅相关文献资料，完成需求分析、系统功能概要设计和详细设计，撰写开题报告，开题答辩。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年3月中旬—20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年4月初：根据需求分析、概要设计和详细设计，编码。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年4月初—20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年4月下旬：界面优化，完成设计和设计说明书初稿。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年4月下旬—20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年5月上旬：完成系统测试，中期检查。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年5月上旬—20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年5月下旬：根据修改要求修改设计和设计说明书。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年5月下旬—20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年6月初：制作答辩课件，整理资料，准备答辩。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年6月初—20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年6月中旬：设计、设计说明书定稿、评阅及毕业答辩。</w:t>
            </w:r>
          </w:p>
          <w:p>
            <w:pPr>
              <w:spacing w:line="360" w:lineRule="auto"/>
              <w:ind w:right="-31" w:rightChars="-15"/>
              <w:textAlignment w:val="baselin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前期已开展的工作：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查阅相关文献资料。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  <w:lang w:val="en-US" w:eastAsia="zh-CN"/>
              </w:rPr>
              <w:t>MySQL数据库</w:t>
            </w:r>
            <w:r>
              <w:rPr>
                <w:rFonts w:hint="eastAsia"/>
                <w:sz w:val="24"/>
              </w:rPr>
              <w:t>的基础知识的复习学习，深入理解面向对象的编程思想。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firstLine="480" w:firstLineChars="20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r>
              <w:rPr>
                <w:rFonts w:hint="eastAsia"/>
                <w:sz w:val="24"/>
                <w:lang w:val="en-US" w:eastAsia="zh-CN"/>
              </w:rPr>
              <w:t>IDEA</w:t>
            </w:r>
            <w:r>
              <w:rPr>
                <w:rFonts w:hint="eastAsia"/>
                <w:sz w:val="24"/>
              </w:rPr>
              <w:t>的使用。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4.</w:t>
            </w:r>
            <w:r>
              <w:rPr>
                <w:rFonts w:hint="eastAsia"/>
                <w:sz w:val="24"/>
              </w:rPr>
              <w:t>调研了当前</w:t>
            </w:r>
            <w:r>
              <w:rPr>
                <w:rFonts w:hint="eastAsia"/>
                <w:sz w:val="24"/>
                <w:lang w:val="en-US" w:eastAsia="zh-CN"/>
              </w:rPr>
              <w:t>视频创作分享</w:t>
            </w:r>
            <w:r>
              <w:rPr>
                <w:rFonts w:hint="eastAsia"/>
                <w:sz w:val="24"/>
              </w:rPr>
              <w:t>的现状，进一步明确了应用系统的需求，确定了系统的开发方案。</w:t>
            </w:r>
            <w:r>
              <w:rPr>
                <w:rFonts w:hint="eastAsia" w:hAnsi="宋体" w:cs="宋体"/>
                <w:sz w:val="24"/>
              </w:rPr>
              <w:t>已参阅的</w:t>
            </w:r>
            <w:r>
              <w:rPr>
                <w:rFonts w:hint="eastAsia"/>
                <w:sz w:val="24"/>
              </w:rPr>
              <w:t>参考文献如下</w:t>
            </w:r>
            <w:r>
              <w:rPr>
                <w:rFonts w:hint="eastAsia"/>
                <w:sz w:val="24"/>
                <w:lang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[1]唐崇华.基于SSM的大学生实践技能管理系统设计[J].鞍山师范学院学报,2020,22(06):33-38.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[2]王春丽.基于SSM架构考核评价系统设计与实现[J].电脑编程技巧与维护,2020(12):8-11.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ascii="unset" w:hAnsi="unset" w:eastAsia="unset" w:cs="unset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 w:eastAsia="宋体"/>
                <w:sz w:val="24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曹扬敏. 视频分享网络中用户生成内容的动因研究[D].华中师范大学,2012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[4]樊红娟.基于SSM的大棚环境参数监测系统设计[J].科技风,2020(30):75-76.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[5]阚宝.基于SSM的智能仪器设备后台管理系统的设计[J].电子世界,2020(20):196-197.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 w:eastAsia="宋体"/>
                <w:sz w:val="24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郝爽. 主流视频分享网站的商业化运营研究[D].河北大学,201</w:t>
            </w:r>
            <w:bookmarkStart w:id="3" w:name="_GoBack"/>
            <w:bookmarkEnd w:id="3"/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6.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 w:eastAsia="宋体"/>
                <w:sz w:val="24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袁君. 网络视频分享系统的设计与实现[D].电子科技大学,2015.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eastAsia="宋体"/>
                <w:color w:val="auto"/>
                <w:sz w:val="24"/>
                <w:lang w:val="en-US" w:eastAsia="zh-CN"/>
              </w:rPr>
              <w:t>[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8</w:t>
            </w:r>
            <w:r>
              <w:rPr>
                <w:rFonts w:hint="eastAsia" w:eastAsia="宋体"/>
                <w:color w:val="auto"/>
                <w:sz w:val="24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张雷. 文化产业视域下弹幕视频网的传播研究[D].陕西科技大学,2016.</w:t>
            </w: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360" w:lineRule="auto"/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指导教师意见：</w:t>
            </w:r>
          </w:p>
          <w:p>
            <w:pPr>
              <w:spacing w:after="156" w:afterLines="50" w:line="360" w:lineRule="auto"/>
              <w:ind w:right="-31" w:rightChars="-15"/>
              <w:textAlignment w:val="baseline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after="156" w:afterLines="50" w:line="360" w:lineRule="auto"/>
              <w:ind w:right="-31" w:rightChars="-15"/>
              <w:textAlignment w:val="baseline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after="156" w:afterLines="50" w:line="360" w:lineRule="auto"/>
              <w:ind w:right="-31" w:rightChars="-15"/>
              <w:textAlignment w:val="baseline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指导</w:t>
            </w:r>
            <w:r>
              <w:rPr>
                <w:b/>
                <w:sz w:val="28"/>
                <w:szCs w:val="28"/>
              </w:rPr>
              <w:t>教师签名：</w:t>
            </w:r>
            <w:r>
              <w:rPr>
                <w:rFonts w:hint="eastAsia"/>
                <w:b/>
                <w:sz w:val="28"/>
                <w:szCs w:val="28"/>
              </w:rPr>
              <w:t xml:space="preserve">       </w:t>
            </w:r>
            <w:r>
              <w:rPr>
                <w:b/>
                <w:sz w:val="28"/>
                <w:szCs w:val="28"/>
              </w:rPr>
              <w:t xml:space="preserve">     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注：本表须</w:t>
      </w:r>
      <w:r>
        <w:t>存入</w:t>
      </w:r>
      <w:r>
        <w:rPr>
          <w:rFonts w:hint="eastAsia"/>
        </w:rPr>
        <w:t>学生毕业设计（论文）档案。</w:t>
      </w:r>
    </w:p>
    <w:p/>
    <w:sectPr>
      <w:pgSz w:w="11906" w:h="16838"/>
      <w:pgMar w:top="1361" w:right="1701" w:bottom="136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94" w:hanging="420"/>
      </w:pPr>
    </w:lvl>
    <w:lvl w:ilvl="2" w:tentative="0">
      <w:start w:val="1"/>
      <w:numFmt w:val="lowerRoman"/>
      <w:lvlText w:val="%3."/>
      <w:lvlJc w:val="right"/>
      <w:pPr>
        <w:ind w:left="1714" w:hanging="420"/>
      </w:pPr>
    </w:lvl>
    <w:lvl w:ilvl="3" w:tentative="0">
      <w:start w:val="1"/>
      <w:numFmt w:val="decimal"/>
      <w:lvlText w:val="%4."/>
      <w:lvlJc w:val="left"/>
      <w:pPr>
        <w:ind w:left="2134" w:hanging="420"/>
      </w:pPr>
    </w:lvl>
    <w:lvl w:ilvl="4" w:tentative="0">
      <w:start w:val="1"/>
      <w:numFmt w:val="lowerLetter"/>
      <w:lvlText w:val="%5)"/>
      <w:lvlJc w:val="left"/>
      <w:pPr>
        <w:ind w:left="2554" w:hanging="420"/>
      </w:pPr>
    </w:lvl>
    <w:lvl w:ilvl="5" w:tentative="0">
      <w:start w:val="1"/>
      <w:numFmt w:val="lowerRoman"/>
      <w:lvlText w:val="%6."/>
      <w:lvlJc w:val="right"/>
      <w:pPr>
        <w:ind w:left="2974" w:hanging="420"/>
      </w:pPr>
    </w:lvl>
    <w:lvl w:ilvl="6" w:tentative="0">
      <w:start w:val="1"/>
      <w:numFmt w:val="decimal"/>
      <w:lvlText w:val="%7."/>
      <w:lvlJc w:val="left"/>
      <w:pPr>
        <w:ind w:left="3394" w:hanging="420"/>
      </w:pPr>
    </w:lvl>
    <w:lvl w:ilvl="7" w:tentative="0">
      <w:start w:val="1"/>
      <w:numFmt w:val="lowerLetter"/>
      <w:lvlText w:val="%8)"/>
      <w:lvlJc w:val="left"/>
      <w:pPr>
        <w:ind w:left="3814" w:hanging="420"/>
      </w:pPr>
    </w:lvl>
    <w:lvl w:ilvl="8" w:tentative="0">
      <w:start w:val="1"/>
      <w:numFmt w:val="lowerRoman"/>
      <w:lvlText w:val="%9."/>
      <w:lvlJc w:val="right"/>
      <w:pPr>
        <w:ind w:left="4234" w:hanging="420"/>
      </w:pPr>
    </w:lvl>
  </w:abstractNum>
  <w:abstractNum w:abstractNumId="2">
    <w:nsid w:val="5A273CAC"/>
    <w:multiLevelType w:val="singleLevel"/>
    <w:tmpl w:val="5A273CA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056D7"/>
    <w:rsid w:val="045A72F9"/>
    <w:rsid w:val="05E446B3"/>
    <w:rsid w:val="06BC1D64"/>
    <w:rsid w:val="073A55AE"/>
    <w:rsid w:val="07CF2BA6"/>
    <w:rsid w:val="080A77CF"/>
    <w:rsid w:val="09B47E7B"/>
    <w:rsid w:val="0AE064EE"/>
    <w:rsid w:val="0BB73EE7"/>
    <w:rsid w:val="0BCC15E6"/>
    <w:rsid w:val="0EC91477"/>
    <w:rsid w:val="0FC32D1C"/>
    <w:rsid w:val="116C20C9"/>
    <w:rsid w:val="136677FA"/>
    <w:rsid w:val="160E45C9"/>
    <w:rsid w:val="16CD61B9"/>
    <w:rsid w:val="175E5AE2"/>
    <w:rsid w:val="17D128D4"/>
    <w:rsid w:val="18F817B7"/>
    <w:rsid w:val="195E7EA6"/>
    <w:rsid w:val="19632B1C"/>
    <w:rsid w:val="19E322E5"/>
    <w:rsid w:val="1C7C4FD0"/>
    <w:rsid w:val="1CC1157B"/>
    <w:rsid w:val="1E107277"/>
    <w:rsid w:val="1ED75B47"/>
    <w:rsid w:val="1FB30217"/>
    <w:rsid w:val="21955C92"/>
    <w:rsid w:val="21A15DFD"/>
    <w:rsid w:val="22640D71"/>
    <w:rsid w:val="229524DD"/>
    <w:rsid w:val="23FD7DEB"/>
    <w:rsid w:val="246F5E68"/>
    <w:rsid w:val="2523119E"/>
    <w:rsid w:val="274B135C"/>
    <w:rsid w:val="27D920B2"/>
    <w:rsid w:val="294C539B"/>
    <w:rsid w:val="296E7B5C"/>
    <w:rsid w:val="2C8A08ED"/>
    <w:rsid w:val="316D1228"/>
    <w:rsid w:val="32924C40"/>
    <w:rsid w:val="342C1CE2"/>
    <w:rsid w:val="34F52414"/>
    <w:rsid w:val="35036175"/>
    <w:rsid w:val="356B1AA2"/>
    <w:rsid w:val="35F46C29"/>
    <w:rsid w:val="388F5417"/>
    <w:rsid w:val="38E047FF"/>
    <w:rsid w:val="3BF04EEE"/>
    <w:rsid w:val="3D0E5886"/>
    <w:rsid w:val="3D962686"/>
    <w:rsid w:val="3E0917BE"/>
    <w:rsid w:val="3E095FD6"/>
    <w:rsid w:val="3E37317B"/>
    <w:rsid w:val="3E8B24A4"/>
    <w:rsid w:val="3EE42CCD"/>
    <w:rsid w:val="3FA91267"/>
    <w:rsid w:val="43D4692D"/>
    <w:rsid w:val="45205D40"/>
    <w:rsid w:val="454B6C9A"/>
    <w:rsid w:val="45572E0C"/>
    <w:rsid w:val="45AC1F1E"/>
    <w:rsid w:val="46B42D14"/>
    <w:rsid w:val="46D8319E"/>
    <w:rsid w:val="49D709B5"/>
    <w:rsid w:val="4A791F55"/>
    <w:rsid w:val="4E2F33DA"/>
    <w:rsid w:val="4F0F3CD9"/>
    <w:rsid w:val="512B3279"/>
    <w:rsid w:val="527C026E"/>
    <w:rsid w:val="53601077"/>
    <w:rsid w:val="538D2E14"/>
    <w:rsid w:val="53BC14BB"/>
    <w:rsid w:val="57594526"/>
    <w:rsid w:val="579527AA"/>
    <w:rsid w:val="57B3332D"/>
    <w:rsid w:val="5AD31436"/>
    <w:rsid w:val="5B6404CC"/>
    <w:rsid w:val="5B660CBC"/>
    <w:rsid w:val="5D67167B"/>
    <w:rsid w:val="5D7A3DFE"/>
    <w:rsid w:val="5D872925"/>
    <w:rsid w:val="5D9B632D"/>
    <w:rsid w:val="5E1D0DA4"/>
    <w:rsid w:val="5F6E3A8D"/>
    <w:rsid w:val="5FC67F22"/>
    <w:rsid w:val="62525BDE"/>
    <w:rsid w:val="62BE2159"/>
    <w:rsid w:val="62C90B9A"/>
    <w:rsid w:val="6402333E"/>
    <w:rsid w:val="640859F6"/>
    <w:rsid w:val="65466631"/>
    <w:rsid w:val="65963C6B"/>
    <w:rsid w:val="660C185C"/>
    <w:rsid w:val="687E21F7"/>
    <w:rsid w:val="69A61A3C"/>
    <w:rsid w:val="6A313CE3"/>
    <w:rsid w:val="6AD024C3"/>
    <w:rsid w:val="6AD92E2A"/>
    <w:rsid w:val="6C846B6A"/>
    <w:rsid w:val="6D664CCC"/>
    <w:rsid w:val="6FEC1CAC"/>
    <w:rsid w:val="70166D0D"/>
    <w:rsid w:val="708F7846"/>
    <w:rsid w:val="717A2382"/>
    <w:rsid w:val="71D340F5"/>
    <w:rsid w:val="71D84255"/>
    <w:rsid w:val="727653B3"/>
    <w:rsid w:val="72C112A3"/>
    <w:rsid w:val="73C411F3"/>
    <w:rsid w:val="743B244C"/>
    <w:rsid w:val="74FA1863"/>
    <w:rsid w:val="75097F89"/>
    <w:rsid w:val="763810A0"/>
    <w:rsid w:val="78345184"/>
    <w:rsid w:val="79AD5D60"/>
    <w:rsid w:val="7ACE48DC"/>
    <w:rsid w:val="7BF60C23"/>
    <w:rsid w:val="7CBD237C"/>
    <w:rsid w:val="7F47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2020-12-29T01:45:00Z</dcterms:created>
  <dc:creator>Administrator</dc:creator>
  <cp:lastModifiedBy>WPS_1613911749</cp:lastModifiedBy>
  <dcterms:modified xsi:type="dcterms:W3CDTF">2021-02-22T14:39:05Z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